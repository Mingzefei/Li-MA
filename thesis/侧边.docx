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9A6E" w14:textId="77777777" w:rsidR="00B13C5E" w:rsidRDefault="00B21B82">
      <w:pPr>
        <w:widowControl/>
        <w:spacing w:line="600" w:lineRule="exact"/>
        <w:ind w:firstLine="688"/>
        <w:jc w:val="center"/>
        <w:rPr>
          <w:rFonts w:eastAsia="黑体" w:cs="Times New Roman"/>
          <w:spacing w:val="22"/>
          <w:kern w:val="10"/>
          <w:sz w:val="30"/>
          <w:szCs w:val="18"/>
        </w:rPr>
      </w:pPr>
      <w:bookmarkStart w:id="0" w:name="_Toc216990079"/>
      <w:bookmarkStart w:id="1" w:name="_Toc249722530"/>
      <w:bookmarkStart w:id="2" w:name="_Toc263800676"/>
      <w:bookmarkStart w:id="3" w:name="_Toc250469874"/>
      <w:bookmarkStart w:id="4" w:name="_Toc216990463"/>
      <w:bookmarkStart w:id="5" w:name="_Toc250231211"/>
      <w:bookmarkStart w:id="6" w:name="_Toc250241647"/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442F1408" wp14:editId="5D2041C2">
                <wp:simplePos x="0" y="0"/>
                <wp:positionH relativeFrom="column">
                  <wp:posOffset>2586355</wp:posOffset>
                </wp:positionH>
                <wp:positionV relativeFrom="paragraph">
                  <wp:posOffset>-957580</wp:posOffset>
                </wp:positionV>
                <wp:extent cx="586740" cy="809625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740" y="21600"/>
                    <wp:lineTo x="21740" y="0"/>
                    <wp:lineTo x="0" y="0"/>
                  </wp:wrapPolygon>
                </wp:wrapTight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809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4B97DC1" w14:textId="37B40B9B" w:rsidR="00B13C5E" w:rsidRDefault="002C1C01" w:rsidP="00A16725">
                            <w:pPr>
                              <w:jc w:val="center"/>
                              <w:rPr>
                                <w:rFonts w:eastAsia="黑体"/>
                                <w:sz w:val="44"/>
                                <w:szCs w:val="18"/>
                              </w:rPr>
                            </w:pPr>
                            <w:r w:rsidRPr="002C1C01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有机金属卤化物钙钛矿型锂金属电极保护层</w:t>
                            </w:r>
                            <w:proofErr w:type="gramStart"/>
                            <w:r w:rsidRPr="002C1C01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锂</w:t>
                            </w:r>
                            <w:proofErr w:type="gramEnd"/>
                            <w:r w:rsidRPr="002C1C01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离子输运机制研究</w:t>
                            </w:r>
                            <w:r w:rsidR="00B21B82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ab/>
                            </w:r>
                            <w:r w:rsidR="00B21B82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华广斌</w:t>
                            </w:r>
                            <w:r w:rsidR="00B21B82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B21B82">
                              <w:rPr>
                                <w:rFonts w:ascii="黑体" w:eastAsia="黑体" w:hint="eastAsia"/>
                                <w:szCs w:val="24"/>
                              </w:rPr>
                              <w:t>北京航空航天大学</w:t>
                            </w:r>
                          </w:p>
                          <w:p w14:paraId="1B1A28D0" w14:textId="77777777" w:rsidR="00B13C5E" w:rsidRDefault="00B21B82">
                            <w:pPr>
                              <w:pStyle w:val="ac"/>
                              <w:ind w:firstLine="560"/>
                              <w:jc w:val="center"/>
                              <w:rPr>
                                <w:rFonts w:ascii="黑体" w:eastAsia="黑体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eaVert" wrap="square" lIns="0" tIns="45720" rIns="162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F1408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03.65pt;margin-top:-75.4pt;width:46.2pt;height:637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" o:allowoverlap="f" filled="f">
                <v:textbox style="layout-flow:vertical-ideographic" inset="0,,4.5mm">
                  <w:txbxContent>
                    <w:p w14:paraId="44B97DC1" w14:textId="37B40B9B" w:rsidR="00B13C5E" w:rsidRDefault="002C1C01" w:rsidP="00A16725">
                      <w:pPr>
                        <w:jc w:val="center"/>
                        <w:rPr>
                          <w:rFonts w:eastAsia="黑体"/>
                          <w:sz w:val="44"/>
                          <w:szCs w:val="18"/>
                        </w:rPr>
                      </w:pPr>
                      <w:r w:rsidRPr="002C1C01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有机金属卤化物钙钛矿型锂金属电极保护层</w:t>
                      </w:r>
                      <w:proofErr w:type="gramStart"/>
                      <w:r w:rsidRPr="002C1C01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锂</w:t>
                      </w:r>
                      <w:proofErr w:type="gramEnd"/>
                      <w:r w:rsidRPr="002C1C01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离子输运机制研究</w:t>
                      </w:r>
                      <w:r w:rsidR="00B21B82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ab/>
                      </w:r>
                      <w:r w:rsidR="00B21B82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华广斌</w:t>
                      </w:r>
                      <w:r w:rsidR="00B21B82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</w:t>
                      </w:r>
                      <w:r w:rsidR="00B21B82">
                        <w:rPr>
                          <w:rFonts w:ascii="黑体" w:eastAsia="黑体" w:hint="eastAsia"/>
                          <w:szCs w:val="24"/>
                        </w:rPr>
                        <w:t>北京航空航天大学</w:t>
                      </w:r>
                    </w:p>
                    <w:p w14:paraId="1B1A28D0" w14:textId="77777777" w:rsidR="00B13C5E" w:rsidRDefault="00B21B82">
                      <w:pPr>
                        <w:pStyle w:val="ac"/>
                        <w:ind w:firstLine="560"/>
                        <w:jc w:val="center"/>
                        <w:rPr>
                          <w:rFonts w:ascii="黑体" w:eastAsia="黑体"/>
                          <w:szCs w:val="24"/>
                        </w:rPr>
                      </w:pPr>
                      <w:r>
                        <w:rPr>
                          <w:rFonts w:ascii="黑体" w:eastAsia="黑体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黑体" w:eastAsia="黑体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CF1F0B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3BE69B80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18E8584E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24907896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556EDA92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18C40934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33A1D487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62630134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0B3210A5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1AB53ADF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35A047F1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60F4B49A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26C15FCC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6384E581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7C65823E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5D427271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592D44DF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38B80776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07031BA7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1D488AB8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02FE7F67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786A3BA0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1E7E6596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720BEAA7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4E360D97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0AB43CB1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3F88F5D1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044B3084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5390E668" w14:textId="77777777" w:rsidR="00B13C5E" w:rsidRDefault="00B13C5E">
      <w:pPr>
        <w:widowControl/>
        <w:ind w:firstLine="480"/>
        <w:jc w:val="left"/>
        <w:rPr>
          <w:rFonts w:cs="Times New Roman"/>
          <w:szCs w:val="18"/>
        </w:rPr>
      </w:pPr>
    </w:p>
    <w:p w14:paraId="78E4154B" w14:textId="77777777" w:rsidR="00B13C5E" w:rsidRDefault="00B13C5E">
      <w:pPr>
        <w:widowControl/>
        <w:ind w:firstLine="880"/>
        <w:jc w:val="left"/>
        <w:rPr>
          <w:rFonts w:eastAsia="华文行楷" w:cs="Times New Roman"/>
          <w:sz w:val="44"/>
          <w:szCs w:val="44"/>
        </w:rPr>
      </w:pPr>
    </w:p>
    <w:p w14:paraId="6111E591" w14:textId="77777777" w:rsidR="00B13C5E" w:rsidRDefault="00B21B82">
      <w:pPr>
        <w:widowControl/>
        <w:ind w:firstLine="880"/>
        <w:jc w:val="center"/>
        <w:rPr>
          <w:rFonts w:eastAsia="华文行楷" w:cs="Times New Roman"/>
          <w:sz w:val="44"/>
          <w:szCs w:val="44"/>
        </w:rPr>
      </w:pPr>
      <w:r>
        <w:rPr>
          <w:rFonts w:eastAsia="华文行楷" w:cs="Times New Roman"/>
          <w:sz w:val="44"/>
          <w:szCs w:val="44"/>
        </w:rPr>
        <w:lastRenderedPageBreak/>
        <w:t>北京航空航天大学</w:t>
      </w:r>
    </w:p>
    <w:p w14:paraId="06A0C751" w14:textId="77777777" w:rsidR="00B13C5E" w:rsidRDefault="00B21B82">
      <w:pPr>
        <w:widowControl/>
        <w:spacing w:beforeLines="50" w:before="120"/>
        <w:ind w:firstLine="883"/>
        <w:jc w:val="center"/>
        <w:rPr>
          <w:rFonts w:cs="Times New Roman"/>
          <w:b/>
          <w:sz w:val="44"/>
          <w:szCs w:val="18"/>
        </w:rPr>
      </w:pPr>
      <w:r>
        <w:rPr>
          <w:rFonts w:cs="Times New Roman"/>
          <w:b/>
          <w:sz w:val="44"/>
          <w:szCs w:val="18"/>
        </w:rPr>
        <w:t>本科毕业设计（论文）任务书</w:t>
      </w:r>
    </w:p>
    <w:p w14:paraId="610B2785" w14:textId="77777777" w:rsidR="00B13C5E" w:rsidRDefault="00B21B82">
      <w:pPr>
        <w:widowControl/>
        <w:spacing w:beforeLines="100" w:before="240" w:afterLines="125" w:after="300"/>
        <w:jc w:val="left"/>
        <w:rPr>
          <w:rFonts w:cs="Times New Roman"/>
          <w:sz w:val="28"/>
          <w:szCs w:val="18"/>
        </w:rPr>
      </w:pPr>
      <w:r>
        <w:rPr>
          <w:rFonts w:ascii="宋体" w:hAnsi="宋体" w:cs="宋体" w:hint="eastAsia"/>
          <w:sz w:val="28"/>
          <w:szCs w:val="18"/>
        </w:rPr>
        <w:t>Ⅰ</w:t>
      </w:r>
      <w:r>
        <w:rPr>
          <w:rFonts w:cs="Times New Roman"/>
          <w:sz w:val="28"/>
          <w:szCs w:val="18"/>
        </w:rPr>
        <w:t>、毕业设计（论文）题目：</w:t>
      </w:r>
    </w:p>
    <w:p w14:paraId="03F802E5" w14:textId="1F8A8BF5" w:rsidR="00B13C5E" w:rsidRDefault="002C1C01">
      <w:pPr>
        <w:widowControl/>
        <w:jc w:val="left"/>
        <w:rPr>
          <w:rFonts w:cs="Times New Roman"/>
          <w:sz w:val="28"/>
          <w:szCs w:val="24"/>
          <w:u w:val="single"/>
        </w:rPr>
      </w:pPr>
      <w:r w:rsidRPr="002C1C01">
        <w:rPr>
          <w:rFonts w:cs="Times New Roman" w:hint="eastAsia"/>
          <w:sz w:val="28"/>
          <w:szCs w:val="24"/>
          <w:u w:val="single"/>
        </w:rPr>
        <w:t>有机金属卤化物钙钛矿型锂金属电极保护层</w:t>
      </w:r>
      <w:proofErr w:type="gramStart"/>
      <w:r w:rsidRPr="002C1C01">
        <w:rPr>
          <w:rFonts w:cs="Times New Roman" w:hint="eastAsia"/>
          <w:sz w:val="28"/>
          <w:szCs w:val="24"/>
          <w:u w:val="single"/>
        </w:rPr>
        <w:t>锂</w:t>
      </w:r>
      <w:proofErr w:type="gramEnd"/>
      <w:r w:rsidRPr="002C1C01">
        <w:rPr>
          <w:rFonts w:cs="Times New Roman" w:hint="eastAsia"/>
          <w:sz w:val="28"/>
          <w:szCs w:val="24"/>
          <w:u w:val="single"/>
        </w:rPr>
        <w:t>离子输运机制研究</w:t>
      </w:r>
      <w:r w:rsidR="00B21B82">
        <w:rPr>
          <w:rFonts w:cs="Times New Roman"/>
          <w:sz w:val="28"/>
          <w:szCs w:val="24"/>
          <w:u w:val="single"/>
        </w:rPr>
        <w:t xml:space="preserve">                                                              </w:t>
      </w:r>
    </w:p>
    <w:p w14:paraId="5C93BC0B" w14:textId="77777777" w:rsidR="00B13C5E" w:rsidRDefault="00B21B82">
      <w:pPr>
        <w:widowControl/>
        <w:spacing w:beforeLines="50" w:before="120" w:afterLines="125" w:after="300"/>
        <w:jc w:val="left"/>
        <w:rPr>
          <w:rFonts w:cs="Times New Roman"/>
          <w:sz w:val="28"/>
          <w:szCs w:val="18"/>
        </w:rPr>
      </w:pPr>
      <w:r>
        <w:rPr>
          <w:rFonts w:ascii="宋体" w:hAnsi="宋体" w:cs="宋体" w:hint="eastAsia"/>
          <w:sz w:val="28"/>
          <w:szCs w:val="18"/>
        </w:rPr>
        <w:t>Ⅱ</w:t>
      </w:r>
      <w:r>
        <w:rPr>
          <w:rFonts w:cs="Times New Roman"/>
          <w:sz w:val="28"/>
          <w:szCs w:val="18"/>
        </w:rPr>
        <w:t>、毕业设计（论文）使用的原始资料（数据）及设计技术要求：</w:t>
      </w:r>
    </w:p>
    <w:p w14:paraId="2AA1DC52" w14:textId="24A84E69" w:rsidR="00B13C5E" w:rsidRDefault="00B21B82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>1.</w:t>
      </w:r>
      <w:r w:rsidR="002C1C01">
        <w:rPr>
          <w:rFonts w:cs="Times New Roman"/>
          <w:sz w:val="28"/>
          <w:szCs w:val="24"/>
          <w:u w:val="single"/>
        </w:rPr>
        <w:t xml:space="preserve"> </w:t>
      </w:r>
      <w:r w:rsidR="002C1C01" w:rsidRPr="002C1C01">
        <w:rPr>
          <w:rFonts w:cs="Times New Roman" w:hint="eastAsia"/>
          <w:sz w:val="28"/>
          <w:szCs w:val="24"/>
          <w:u w:val="single"/>
        </w:rPr>
        <w:t>模拟</w:t>
      </w:r>
      <w:proofErr w:type="gramStart"/>
      <w:r w:rsidR="002C1C01" w:rsidRPr="002C1C01">
        <w:rPr>
          <w:rFonts w:cs="Times New Roman" w:hint="eastAsia"/>
          <w:sz w:val="28"/>
          <w:szCs w:val="24"/>
          <w:u w:val="single"/>
        </w:rPr>
        <w:t>锂</w:t>
      </w:r>
      <w:proofErr w:type="gramEnd"/>
      <w:r w:rsidR="002C1C01" w:rsidRPr="002C1C01">
        <w:rPr>
          <w:rFonts w:cs="Times New Roman" w:hint="eastAsia"/>
          <w:sz w:val="28"/>
          <w:szCs w:val="24"/>
          <w:u w:val="single"/>
        </w:rPr>
        <w:t>离子</w:t>
      </w:r>
      <w:proofErr w:type="gramStart"/>
      <w:r w:rsidR="002C1C01" w:rsidRPr="002C1C01">
        <w:rPr>
          <w:rFonts w:cs="Times New Roman" w:hint="eastAsia"/>
          <w:sz w:val="28"/>
          <w:szCs w:val="24"/>
          <w:u w:val="single"/>
        </w:rPr>
        <w:t>嵌入氯锡甲胺</w:t>
      </w:r>
      <w:proofErr w:type="gramEnd"/>
      <w:r w:rsidR="002C1C01" w:rsidRPr="002C1C01">
        <w:rPr>
          <w:rFonts w:cs="Times New Roman" w:hint="eastAsia"/>
          <w:sz w:val="28"/>
          <w:szCs w:val="24"/>
          <w:u w:val="single"/>
        </w:rPr>
        <w:t>类钙钛矿</w:t>
      </w:r>
      <w:r w:rsidR="000A6BD8">
        <w:rPr>
          <w:rFonts w:cs="Times New Roman" w:hint="eastAsia"/>
          <w:sz w:val="28"/>
          <w:szCs w:val="24"/>
          <w:u w:val="single"/>
        </w:rPr>
        <w:t>；</w:t>
      </w: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</w:t>
      </w:r>
    </w:p>
    <w:p w14:paraId="1E8E05F7" w14:textId="518389FE" w:rsidR="00B13C5E" w:rsidRDefault="000A6BD8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2. </w:t>
      </w:r>
      <w:r w:rsidRPr="000A6BD8">
        <w:rPr>
          <w:rFonts w:cs="Times New Roman" w:hint="eastAsia"/>
          <w:sz w:val="28"/>
          <w:szCs w:val="24"/>
          <w:u w:val="single"/>
        </w:rPr>
        <w:t>模拟</w:t>
      </w:r>
      <w:proofErr w:type="gramStart"/>
      <w:r w:rsidRPr="000A6BD8">
        <w:rPr>
          <w:rFonts w:cs="Times New Roman" w:hint="eastAsia"/>
          <w:sz w:val="28"/>
          <w:szCs w:val="24"/>
          <w:u w:val="single"/>
        </w:rPr>
        <w:t>锂</w:t>
      </w:r>
      <w:proofErr w:type="gramEnd"/>
      <w:r w:rsidRPr="000A6BD8">
        <w:rPr>
          <w:rFonts w:cs="Times New Roman" w:hint="eastAsia"/>
          <w:sz w:val="28"/>
          <w:szCs w:val="24"/>
          <w:u w:val="single"/>
        </w:rPr>
        <w:t>离子</w:t>
      </w:r>
      <w:proofErr w:type="gramStart"/>
      <w:r w:rsidRPr="000A6BD8">
        <w:rPr>
          <w:rFonts w:cs="Times New Roman" w:hint="eastAsia"/>
          <w:sz w:val="28"/>
          <w:szCs w:val="24"/>
          <w:u w:val="single"/>
        </w:rPr>
        <w:t>在氯锡甲胺</w:t>
      </w:r>
      <w:proofErr w:type="gramEnd"/>
      <w:r w:rsidRPr="000A6BD8">
        <w:rPr>
          <w:rFonts w:cs="Times New Roman" w:hint="eastAsia"/>
          <w:sz w:val="28"/>
          <w:szCs w:val="24"/>
          <w:u w:val="single"/>
        </w:rPr>
        <w:t>类钙钛矿中迁移</w:t>
      </w:r>
      <w:r>
        <w:rPr>
          <w:rFonts w:cs="Times New Roman" w:hint="eastAsia"/>
          <w:sz w:val="28"/>
          <w:szCs w:val="24"/>
          <w:u w:val="single"/>
        </w:rPr>
        <w:t>；</w:t>
      </w:r>
      <w:r>
        <w:rPr>
          <w:rFonts w:cs="Times New Roman"/>
          <w:sz w:val="28"/>
          <w:szCs w:val="24"/>
          <w:u w:val="single"/>
        </w:rPr>
        <w:t xml:space="preserve">                           </w:t>
      </w:r>
      <w:r w:rsidR="00B21B82">
        <w:rPr>
          <w:rFonts w:cs="Times New Roman"/>
          <w:sz w:val="28"/>
          <w:szCs w:val="24"/>
          <w:u w:val="single"/>
        </w:rPr>
        <w:t xml:space="preserve">                                      </w:t>
      </w:r>
    </w:p>
    <w:p w14:paraId="718C5363" w14:textId="6703F3F1" w:rsidR="00B13C5E" w:rsidRDefault="000A6BD8" w:rsidP="000A6BD8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 w:hint="eastAsia"/>
          <w:sz w:val="28"/>
          <w:szCs w:val="24"/>
          <w:u w:val="single"/>
        </w:rPr>
        <w:t>3</w:t>
      </w:r>
      <w:r>
        <w:rPr>
          <w:rFonts w:cs="Times New Roman"/>
          <w:sz w:val="28"/>
          <w:szCs w:val="24"/>
          <w:u w:val="single"/>
        </w:rPr>
        <w:t xml:space="preserve">. </w:t>
      </w:r>
      <w:r w:rsidRPr="000A6BD8">
        <w:rPr>
          <w:rFonts w:cs="Times New Roman" w:hint="eastAsia"/>
          <w:sz w:val="28"/>
          <w:szCs w:val="24"/>
          <w:u w:val="single"/>
        </w:rPr>
        <w:t>揭示</w:t>
      </w:r>
      <w:proofErr w:type="gramStart"/>
      <w:r w:rsidRPr="000A6BD8">
        <w:rPr>
          <w:rFonts w:cs="Times New Roman" w:hint="eastAsia"/>
          <w:sz w:val="28"/>
          <w:szCs w:val="24"/>
          <w:u w:val="single"/>
        </w:rPr>
        <w:t>锂</w:t>
      </w:r>
      <w:proofErr w:type="gramEnd"/>
      <w:r w:rsidRPr="000A6BD8">
        <w:rPr>
          <w:rFonts w:cs="Times New Roman" w:hint="eastAsia"/>
          <w:sz w:val="28"/>
          <w:szCs w:val="24"/>
          <w:u w:val="single"/>
        </w:rPr>
        <w:t>离子</w:t>
      </w:r>
      <w:proofErr w:type="gramStart"/>
      <w:r w:rsidRPr="000A6BD8">
        <w:rPr>
          <w:rFonts w:cs="Times New Roman" w:hint="eastAsia"/>
          <w:sz w:val="28"/>
          <w:szCs w:val="24"/>
          <w:u w:val="single"/>
        </w:rPr>
        <w:t>在氯锡甲胺</w:t>
      </w:r>
      <w:proofErr w:type="gramEnd"/>
      <w:r w:rsidRPr="000A6BD8">
        <w:rPr>
          <w:rFonts w:cs="Times New Roman" w:hint="eastAsia"/>
          <w:sz w:val="28"/>
          <w:szCs w:val="24"/>
          <w:u w:val="single"/>
        </w:rPr>
        <w:t>类钙钛矿中迁移机制</w:t>
      </w:r>
      <w:r>
        <w:rPr>
          <w:rFonts w:cs="Times New Roman" w:hint="eastAsia"/>
          <w:sz w:val="28"/>
          <w:szCs w:val="24"/>
          <w:u w:val="single"/>
        </w:rPr>
        <w:t>。</w:t>
      </w:r>
      <w:r>
        <w:rPr>
          <w:rFonts w:cs="Times New Roman"/>
          <w:sz w:val="28"/>
          <w:szCs w:val="24"/>
          <w:u w:val="single"/>
        </w:rPr>
        <w:t xml:space="preserve">                           </w:t>
      </w:r>
      <w:r w:rsidR="00B21B82">
        <w:rPr>
          <w:rFonts w:cs="Times New Roman"/>
          <w:sz w:val="28"/>
          <w:szCs w:val="24"/>
          <w:u w:val="single"/>
        </w:rPr>
        <w:t xml:space="preserve">                                                             </w:t>
      </w:r>
    </w:p>
    <w:p w14:paraId="5CC5D46D" w14:textId="77777777" w:rsidR="000A6BD8" w:rsidRDefault="000A6BD8" w:rsidP="000A6BD8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</w:t>
      </w:r>
    </w:p>
    <w:p w14:paraId="6939DB03" w14:textId="77777777" w:rsidR="000A6BD8" w:rsidRDefault="000A6BD8" w:rsidP="000A6BD8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</w:t>
      </w:r>
    </w:p>
    <w:p w14:paraId="402C519D" w14:textId="77777777" w:rsidR="00B13C5E" w:rsidRDefault="00B21B82">
      <w:pPr>
        <w:widowControl/>
        <w:spacing w:beforeLines="50" w:before="120" w:afterLines="125" w:after="300"/>
        <w:jc w:val="left"/>
        <w:rPr>
          <w:rFonts w:cs="Times New Roman"/>
          <w:sz w:val="28"/>
          <w:szCs w:val="18"/>
        </w:rPr>
      </w:pPr>
      <w:r>
        <w:rPr>
          <w:rFonts w:ascii="宋体" w:hAnsi="宋体" w:cs="宋体" w:hint="eastAsia"/>
          <w:sz w:val="28"/>
          <w:szCs w:val="18"/>
        </w:rPr>
        <w:t>Ⅲ</w:t>
      </w:r>
      <w:r>
        <w:rPr>
          <w:rFonts w:cs="Times New Roman"/>
          <w:sz w:val="28"/>
          <w:szCs w:val="18"/>
        </w:rPr>
        <w:t>、毕业设计（论文）工作内容：</w:t>
      </w:r>
    </w:p>
    <w:p w14:paraId="7F43D1FE" w14:textId="49C8D64B" w:rsidR="00B13C5E" w:rsidRDefault="008456A0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 w:hint="eastAsia"/>
          <w:sz w:val="28"/>
          <w:szCs w:val="24"/>
          <w:u w:val="single"/>
        </w:rPr>
        <w:t>1.</w:t>
      </w:r>
      <w:r>
        <w:rPr>
          <w:rFonts w:cs="Times New Roman"/>
          <w:sz w:val="28"/>
          <w:szCs w:val="24"/>
          <w:u w:val="single"/>
        </w:rPr>
        <w:t xml:space="preserve"> </w:t>
      </w:r>
      <w:r w:rsidR="000A6BD8" w:rsidRPr="000A6BD8">
        <w:rPr>
          <w:rFonts w:cs="Times New Roman" w:hint="eastAsia"/>
          <w:sz w:val="28"/>
          <w:szCs w:val="24"/>
          <w:u w:val="single"/>
        </w:rPr>
        <w:t>实现并验证了适用于</w:t>
      </w:r>
      <w:r w:rsidR="000A6BD8" w:rsidRPr="000A6BD8">
        <w:rPr>
          <w:rFonts w:cs="Times New Roman" w:hint="eastAsia"/>
          <w:sz w:val="28"/>
          <w:szCs w:val="24"/>
          <w:u w:val="single"/>
        </w:rPr>
        <w:t>VASP</w:t>
      </w:r>
      <w:r w:rsidR="000A6BD8" w:rsidRPr="000A6BD8">
        <w:rPr>
          <w:rFonts w:cs="Times New Roman" w:hint="eastAsia"/>
          <w:sz w:val="28"/>
          <w:szCs w:val="24"/>
          <w:u w:val="single"/>
        </w:rPr>
        <w:t>软件计算结果的氢键强度估计方法</w:t>
      </w:r>
      <w:r w:rsidR="00B21B82">
        <w:rPr>
          <w:rFonts w:cs="Times New Roman" w:hint="eastAsia"/>
          <w:sz w:val="28"/>
          <w:szCs w:val="24"/>
          <w:u w:val="single"/>
        </w:rPr>
        <w:t>。</w:t>
      </w:r>
      <w:r w:rsidR="00B21B82">
        <w:rPr>
          <w:rFonts w:cs="Times New Roman" w:hint="eastAsia"/>
          <w:sz w:val="28"/>
          <w:szCs w:val="24"/>
          <w:u w:val="single"/>
        </w:rPr>
        <w:t xml:space="preserve"> </w:t>
      </w:r>
      <w:r w:rsidR="00B21B82">
        <w:rPr>
          <w:rFonts w:cs="Times New Roman"/>
          <w:sz w:val="28"/>
          <w:szCs w:val="24"/>
          <w:u w:val="single"/>
        </w:rPr>
        <w:t xml:space="preserve">                                   </w:t>
      </w:r>
    </w:p>
    <w:p w14:paraId="67DBF4EF" w14:textId="2B5BB070" w:rsidR="00B13C5E" w:rsidRDefault="008456A0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 w:hint="eastAsia"/>
          <w:sz w:val="28"/>
          <w:szCs w:val="24"/>
          <w:u w:val="single"/>
        </w:rPr>
        <w:t>2.</w:t>
      </w:r>
      <w:r>
        <w:rPr>
          <w:rFonts w:cs="Times New Roman"/>
          <w:sz w:val="28"/>
          <w:szCs w:val="24"/>
          <w:u w:val="single"/>
        </w:rPr>
        <w:t xml:space="preserve"> </w:t>
      </w:r>
      <w:r w:rsidR="000A6BD8" w:rsidRPr="000A6BD8">
        <w:rPr>
          <w:rFonts w:cs="Times New Roman" w:hint="eastAsia"/>
          <w:sz w:val="28"/>
          <w:szCs w:val="24"/>
          <w:u w:val="single"/>
        </w:rPr>
        <w:t>建立并计算</w:t>
      </w:r>
      <w:proofErr w:type="gramStart"/>
      <w:r w:rsidR="000A6BD8" w:rsidRPr="000A6BD8">
        <w:rPr>
          <w:rFonts w:cs="Times New Roman" w:hint="eastAsia"/>
          <w:sz w:val="28"/>
          <w:szCs w:val="24"/>
          <w:u w:val="single"/>
        </w:rPr>
        <w:t>锂</w:t>
      </w:r>
      <w:proofErr w:type="gramEnd"/>
      <w:r w:rsidR="000A6BD8" w:rsidRPr="000A6BD8">
        <w:rPr>
          <w:rFonts w:cs="Times New Roman" w:hint="eastAsia"/>
          <w:sz w:val="28"/>
          <w:szCs w:val="24"/>
          <w:u w:val="single"/>
        </w:rPr>
        <w:t>离子嵌入模型，阐明相关现象</w:t>
      </w:r>
      <w:r w:rsidR="00B21B82">
        <w:rPr>
          <w:rFonts w:cs="Times New Roman" w:hint="eastAsia"/>
          <w:sz w:val="28"/>
          <w:szCs w:val="24"/>
          <w:u w:val="single"/>
        </w:rPr>
        <w:t>。</w:t>
      </w:r>
      <w:r w:rsidR="00B21B82">
        <w:rPr>
          <w:rFonts w:cs="Times New Roman" w:hint="eastAsia"/>
          <w:sz w:val="28"/>
          <w:szCs w:val="24"/>
          <w:u w:val="single"/>
        </w:rPr>
        <w:t xml:space="preserve"> </w:t>
      </w:r>
      <w:r w:rsidR="00B21B82">
        <w:rPr>
          <w:rFonts w:cs="Times New Roman"/>
          <w:sz w:val="28"/>
          <w:szCs w:val="24"/>
          <w:u w:val="single"/>
        </w:rPr>
        <w:t xml:space="preserve">                                                    </w:t>
      </w:r>
    </w:p>
    <w:p w14:paraId="7C5051CF" w14:textId="1A507ED3" w:rsidR="00B13C5E" w:rsidRDefault="008456A0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 w:hint="eastAsia"/>
          <w:sz w:val="28"/>
          <w:szCs w:val="24"/>
          <w:u w:val="single"/>
        </w:rPr>
        <w:t>3.</w:t>
      </w:r>
      <w:r>
        <w:rPr>
          <w:rFonts w:cs="Times New Roman"/>
          <w:sz w:val="28"/>
          <w:szCs w:val="24"/>
          <w:u w:val="single"/>
        </w:rPr>
        <w:t xml:space="preserve"> </w:t>
      </w:r>
      <w:r w:rsidR="000A6BD8" w:rsidRPr="000A6BD8">
        <w:rPr>
          <w:rFonts w:cs="Times New Roman" w:hint="eastAsia"/>
          <w:sz w:val="28"/>
          <w:szCs w:val="24"/>
          <w:u w:val="single"/>
        </w:rPr>
        <w:t>建立并计算</w:t>
      </w:r>
      <w:proofErr w:type="gramStart"/>
      <w:r w:rsidR="000A6BD8" w:rsidRPr="000A6BD8">
        <w:rPr>
          <w:rFonts w:cs="Times New Roman" w:hint="eastAsia"/>
          <w:sz w:val="28"/>
          <w:szCs w:val="24"/>
          <w:u w:val="single"/>
        </w:rPr>
        <w:t>锂</w:t>
      </w:r>
      <w:proofErr w:type="gramEnd"/>
      <w:r w:rsidR="000A6BD8" w:rsidRPr="000A6BD8">
        <w:rPr>
          <w:rFonts w:cs="Times New Roman" w:hint="eastAsia"/>
          <w:sz w:val="28"/>
          <w:szCs w:val="24"/>
          <w:u w:val="single"/>
        </w:rPr>
        <w:t>离子迁移模型，揭示相关机制</w:t>
      </w:r>
      <w:r w:rsidR="00B21B82">
        <w:rPr>
          <w:rFonts w:cs="Times New Roman" w:hint="eastAsia"/>
          <w:sz w:val="28"/>
          <w:szCs w:val="24"/>
          <w:u w:val="single"/>
        </w:rPr>
        <w:t>。</w:t>
      </w:r>
      <w:r w:rsidR="00B21B82">
        <w:rPr>
          <w:rFonts w:cs="Times New Roman"/>
          <w:sz w:val="28"/>
          <w:szCs w:val="24"/>
          <w:u w:val="single"/>
        </w:rPr>
        <w:t xml:space="preserve">                                                             </w:t>
      </w:r>
    </w:p>
    <w:p w14:paraId="335C4225" w14:textId="77777777" w:rsidR="000A6BD8" w:rsidRDefault="000A6BD8" w:rsidP="000A6BD8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</w:t>
      </w:r>
    </w:p>
    <w:p w14:paraId="2B0C155C" w14:textId="77777777" w:rsidR="000A6BD8" w:rsidRDefault="000A6BD8" w:rsidP="000A6BD8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</w:t>
      </w:r>
    </w:p>
    <w:p w14:paraId="75626160" w14:textId="77777777" w:rsidR="000A6BD8" w:rsidRDefault="000A6BD8" w:rsidP="000A6BD8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</w:t>
      </w:r>
    </w:p>
    <w:p w14:paraId="59D6BD6F" w14:textId="77777777" w:rsidR="00B13C5E" w:rsidRDefault="00B21B82">
      <w:pPr>
        <w:widowControl/>
        <w:spacing w:beforeLines="50" w:before="120" w:afterLines="125" w:after="300"/>
        <w:jc w:val="left"/>
        <w:rPr>
          <w:rFonts w:cs="Times New Roman"/>
          <w:sz w:val="28"/>
          <w:szCs w:val="18"/>
        </w:rPr>
      </w:pPr>
      <w:r>
        <w:rPr>
          <w:rFonts w:ascii="宋体" w:hAnsi="宋体" w:cs="宋体" w:hint="eastAsia"/>
          <w:sz w:val="28"/>
          <w:szCs w:val="18"/>
        </w:rPr>
        <w:t>Ⅳ</w:t>
      </w:r>
      <w:r>
        <w:rPr>
          <w:rFonts w:cs="Times New Roman"/>
          <w:sz w:val="28"/>
          <w:szCs w:val="18"/>
        </w:rPr>
        <w:t>、主要参考资料：</w:t>
      </w:r>
    </w:p>
    <w:p w14:paraId="1E2E42FD" w14:textId="404546F6" w:rsidR="00B13C5E" w:rsidRPr="00A16725" w:rsidRDefault="008456A0" w:rsidP="00A16725">
      <w:pPr>
        <w:rPr>
          <w:sz w:val="28"/>
          <w:szCs w:val="24"/>
          <w:u w:val="single"/>
        </w:rPr>
      </w:pPr>
      <w:r>
        <w:rPr>
          <w:rFonts w:hint="eastAsia"/>
          <w:sz w:val="28"/>
          <w:szCs w:val="24"/>
          <w:u w:val="single"/>
        </w:rPr>
        <w:t>1.</w:t>
      </w:r>
      <w:r w:rsidRPr="00A16725">
        <w:rPr>
          <w:rFonts w:hint="eastAsia"/>
          <w:sz w:val="28"/>
          <w:szCs w:val="24"/>
          <w:u w:val="single"/>
        </w:rPr>
        <w:t xml:space="preserve"> </w:t>
      </w:r>
      <w:r w:rsidR="000A6BD8" w:rsidRPr="00A16725">
        <w:rPr>
          <w:rFonts w:hint="eastAsia"/>
          <w:sz w:val="28"/>
          <w:szCs w:val="24"/>
          <w:u w:val="single"/>
        </w:rPr>
        <w:t>华广斌</w:t>
      </w:r>
      <w:r w:rsidR="000A6BD8" w:rsidRPr="00A16725">
        <w:rPr>
          <w:rFonts w:hint="eastAsia"/>
          <w:sz w:val="28"/>
          <w:szCs w:val="24"/>
          <w:u w:val="single"/>
        </w:rPr>
        <w:t xml:space="preserve">, </w:t>
      </w:r>
      <w:r w:rsidR="000A6BD8" w:rsidRPr="00A16725">
        <w:rPr>
          <w:rFonts w:hint="eastAsia"/>
          <w:sz w:val="28"/>
          <w:szCs w:val="24"/>
          <w:u w:val="single"/>
        </w:rPr>
        <w:t>樊晏辰</w:t>
      </w:r>
      <w:r w:rsidR="000A6BD8" w:rsidRPr="00A16725">
        <w:rPr>
          <w:rFonts w:hint="eastAsia"/>
          <w:sz w:val="28"/>
          <w:szCs w:val="24"/>
          <w:u w:val="single"/>
        </w:rPr>
        <w:t xml:space="preserve">, </w:t>
      </w:r>
      <w:proofErr w:type="gramStart"/>
      <w:r w:rsidR="000A6BD8" w:rsidRPr="00A16725">
        <w:rPr>
          <w:rFonts w:hint="eastAsia"/>
          <w:sz w:val="28"/>
          <w:szCs w:val="24"/>
          <w:u w:val="single"/>
        </w:rPr>
        <w:t>张千帆</w:t>
      </w:r>
      <w:proofErr w:type="gramEnd"/>
      <w:r w:rsidR="000A6BD8" w:rsidRPr="00A16725">
        <w:rPr>
          <w:rFonts w:hint="eastAsia"/>
          <w:sz w:val="28"/>
          <w:szCs w:val="24"/>
          <w:u w:val="single"/>
        </w:rPr>
        <w:t xml:space="preserve">. </w:t>
      </w:r>
      <w:r w:rsidR="000A6BD8" w:rsidRPr="00A16725">
        <w:rPr>
          <w:rFonts w:hint="eastAsia"/>
          <w:sz w:val="28"/>
          <w:szCs w:val="24"/>
          <w:u w:val="single"/>
        </w:rPr>
        <w:t>计算模拟在锂金属负极研究中的应用</w:t>
      </w:r>
      <w:r w:rsidR="000A6BD8" w:rsidRPr="00A16725">
        <w:rPr>
          <w:rFonts w:hint="eastAsia"/>
          <w:sz w:val="28"/>
          <w:szCs w:val="24"/>
          <w:u w:val="single"/>
        </w:rPr>
        <w:t xml:space="preserve">[J]. </w:t>
      </w:r>
      <w:r w:rsidR="000A6BD8" w:rsidRPr="00A16725">
        <w:rPr>
          <w:rFonts w:hint="eastAsia"/>
          <w:sz w:val="28"/>
          <w:szCs w:val="24"/>
          <w:u w:val="single"/>
        </w:rPr>
        <w:t>物理化学学报</w:t>
      </w:r>
      <w:r w:rsidR="000A6BD8" w:rsidRPr="00A16725">
        <w:rPr>
          <w:rFonts w:hint="eastAsia"/>
          <w:sz w:val="28"/>
          <w:szCs w:val="24"/>
          <w:u w:val="single"/>
        </w:rPr>
        <w:t>, 2021, 37(2): 2008089.</w:t>
      </w:r>
      <w:r w:rsidR="00B21B82" w:rsidRPr="00A16725">
        <w:rPr>
          <w:sz w:val="28"/>
          <w:szCs w:val="24"/>
          <w:u w:val="single"/>
        </w:rPr>
        <w:t xml:space="preserve">                                                 </w:t>
      </w:r>
    </w:p>
    <w:p w14:paraId="6FCC9A75" w14:textId="2B7DAE8D" w:rsidR="00B13C5E" w:rsidRDefault="008456A0" w:rsidP="000A6BD8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 w:hint="eastAsia"/>
          <w:sz w:val="28"/>
          <w:szCs w:val="24"/>
          <w:u w:val="single"/>
        </w:rPr>
        <w:lastRenderedPageBreak/>
        <w:t>2.</w:t>
      </w:r>
      <w:r>
        <w:rPr>
          <w:rFonts w:cs="Times New Roman"/>
          <w:sz w:val="28"/>
          <w:szCs w:val="24"/>
          <w:u w:val="single"/>
        </w:rPr>
        <w:t xml:space="preserve"> </w:t>
      </w:r>
      <w:r w:rsidR="000A6BD8" w:rsidRPr="000A6BD8">
        <w:rPr>
          <w:rFonts w:cs="Times New Roman"/>
          <w:sz w:val="28"/>
          <w:szCs w:val="24"/>
          <w:u w:val="single"/>
        </w:rPr>
        <w:t>Yin Yi-Chen, Wang Qian, Yang Jing-Tian, et al. Metal chloride perovskite thin film based interfacial</w:t>
      </w:r>
      <w:r w:rsidR="000A6BD8">
        <w:rPr>
          <w:rFonts w:cs="Times New Roman" w:hint="eastAsia"/>
          <w:sz w:val="28"/>
          <w:szCs w:val="24"/>
          <w:u w:val="single"/>
        </w:rPr>
        <w:t xml:space="preserve"> </w:t>
      </w:r>
      <w:r w:rsidR="000A6BD8" w:rsidRPr="000A6BD8">
        <w:rPr>
          <w:rFonts w:cs="Times New Roman"/>
          <w:sz w:val="28"/>
          <w:szCs w:val="24"/>
          <w:u w:val="single"/>
        </w:rPr>
        <w:t>layer for shielding lithium metal from liquid electrolyte[J]. Nature Communications,</w:t>
      </w:r>
      <w:r w:rsidR="000A6BD8">
        <w:rPr>
          <w:rFonts w:cs="Times New Roman" w:hint="eastAsia"/>
          <w:sz w:val="28"/>
          <w:szCs w:val="24"/>
          <w:u w:val="single"/>
        </w:rPr>
        <w:t xml:space="preserve"> </w:t>
      </w:r>
      <w:r w:rsidR="000A6BD8" w:rsidRPr="000A6BD8">
        <w:rPr>
          <w:rFonts w:cs="Times New Roman"/>
          <w:sz w:val="28"/>
          <w:szCs w:val="24"/>
          <w:u w:val="single"/>
        </w:rPr>
        <w:t>2020, 11(1):1761.</w:t>
      </w:r>
      <w:r w:rsidR="00B21B82">
        <w:rPr>
          <w:rFonts w:cs="Times New Roman"/>
          <w:sz w:val="28"/>
          <w:szCs w:val="24"/>
          <w:u w:val="single"/>
        </w:rPr>
        <w:t xml:space="preserve">                                   </w:t>
      </w:r>
      <w:r w:rsidR="00B21B82">
        <w:rPr>
          <w:rFonts w:cs="Times New Roman"/>
          <w:sz w:val="28"/>
          <w:szCs w:val="24"/>
          <w:u w:val="single"/>
        </w:rPr>
        <w:t xml:space="preserve">                      </w:t>
      </w:r>
    </w:p>
    <w:p w14:paraId="174E5D56" w14:textId="65797F2F" w:rsidR="00B13C5E" w:rsidRDefault="008456A0" w:rsidP="000A6BD8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 w:hint="eastAsia"/>
          <w:sz w:val="28"/>
          <w:szCs w:val="24"/>
          <w:u w:val="single"/>
        </w:rPr>
        <w:t>3.</w:t>
      </w:r>
      <w:r>
        <w:rPr>
          <w:rFonts w:cs="Times New Roman"/>
          <w:sz w:val="28"/>
          <w:szCs w:val="24"/>
          <w:u w:val="single"/>
        </w:rPr>
        <w:t xml:space="preserve"> </w:t>
      </w:r>
      <w:proofErr w:type="spellStart"/>
      <w:r w:rsidR="000A6BD8" w:rsidRPr="000A6BD8">
        <w:rPr>
          <w:rFonts w:cs="Times New Roman"/>
          <w:sz w:val="28"/>
          <w:szCs w:val="24"/>
          <w:u w:val="single"/>
        </w:rPr>
        <w:t>Emamian</w:t>
      </w:r>
      <w:proofErr w:type="spellEnd"/>
      <w:r w:rsidR="000A6BD8" w:rsidRPr="000A6BD8">
        <w:rPr>
          <w:rFonts w:cs="Times New Roman"/>
          <w:sz w:val="28"/>
          <w:szCs w:val="24"/>
          <w:u w:val="single"/>
        </w:rPr>
        <w:t xml:space="preserve"> </w:t>
      </w:r>
      <w:proofErr w:type="spellStart"/>
      <w:r w:rsidR="000A6BD8" w:rsidRPr="000A6BD8">
        <w:rPr>
          <w:rFonts w:cs="Times New Roman"/>
          <w:sz w:val="28"/>
          <w:szCs w:val="24"/>
          <w:u w:val="single"/>
        </w:rPr>
        <w:t>Saeedreza</w:t>
      </w:r>
      <w:proofErr w:type="spellEnd"/>
      <w:r w:rsidR="000A6BD8" w:rsidRPr="000A6BD8">
        <w:rPr>
          <w:rFonts w:cs="Times New Roman"/>
          <w:sz w:val="28"/>
          <w:szCs w:val="24"/>
          <w:u w:val="single"/>
        </w:rPr>
        <w:t>, Lu Tian, Kruse Holger, et al. Exploring Nature and</w:t>
      </w:r>
      <w:r>
        <w:rPr>
          <w:rFonts w:cs="Times New Roman"/>
          <w:sz w:val="28"/>
          <w:szCs w:val="24"/>
          <w:u w:val="single"/>
        </w:rPr>
        <w:t xml:space="preserve">       </w:t>
      </w:r>
      <w:r w:rsidR="000A6BD8" w:rsidRPr="000A6BD8">
        <w:rPr>
          <w:rFonts w:cs="Times New Roman"/>
          <w:sz w:val="28"/>
          <w:szCs w:val="24"/>
          <w:u w:val="single"/>
        </w:rPr>
        <w:t>Predicting Strength of Hydrogen Bonds: A Correlation Analysis Between</w:t>
      </w:r>
      <w:r>
        <w:rPr>
          <w:rFonts w:cs="Times New Roman"/>
          <w:sz w:val="28"/>
          <w:szCs w:val="24"/>
          <w:u w:val="single"/>
        </w:rPr>
        <w:t xml:space="preserve">      </w:t>
      </w:r>
      <w:r w:rsidR="000A6BD8" w:rsidRPr="000A6BD8">
        <w:rPr>
          <w:rFonts w:cs="Times New Roman"/>
          <w:sz w:val="28"/>
          <w:szCs w:val="24"/>
          <w:u w:val="single"/>
        </w:rPr>
        <w:t>Atoms-in-Molecules Descriptors, Binding Energies, and Energy Components of</w:t>
      </w:r>
      <w:r w:rsidR="000A6BD8">
        <w:rPr>
          <w:rFonts w:cs="Times New Roman"/>
          <w:sz w:val="28"/>
          <w:szCs w:val="24"/>
          <w:u w:val="single"/>
        </w:rPr>
        <w:t xml:space="preserve"> </w:t>
      </w:r>
      <w:r w:rsidR="000A6BD8" w:rsidRPr="000A6BD8">
        <w:rPr>
          <w:rFonts w:cs="Times New Roman"/>
          <w:sz w:val="28"/>
          <w:szCs w:val="24"/>
          <w:u w:val="single"/>
        </w:rPr>
        <w:t>Symmetry-Adapted Perturbation Theory[J</w:t>
      </w:r>
      <w:proofErr w:type="gramStart"/>
      <w:r w:rsidR="000A6BD8" w:rsidRPr="000A6BD8">
        <w:rPr>
          <w:rFonts w:cs="Times New Roman"/>
          <w:sz w:val="28"/>
          <w:szCs w:val="24"/>
          <w:u w:val="single"/>
        </w:rPr>
        <w:t>].Journal</w:t>
      </w:r>
      <w:proofErr w:type="gramEnd"/>
      <w:r w:rsidR="000A6BD8" w:rsidRPr="000A6BD8">
        <w:rPr>
          <w:rFonts w:cs="Times New Roman"/>
          <w:sz w:val="28"/>
          <w:szCs w:val="24"/>
          <w:u w:val="single"/>
        </w:rPr>
        <w:t xml:space="preserve"> of Computational Chemistry, 2019, 40(32):2868-2881.</w:t>
      </w:r>
      <w:r w:rsidR="00B21B82">
        <w:rPr>
          <w:rFonts w:cs="Times New Roman"/>
          <w:sz w:val="28"/>
          <w:szCs w:val="24"/>
          <w:u w:val="single"/>
        </w:rPr>
        <w:t xml:space="preserve">                                                                      </w:t>
      </w:r>
    </w:p>
    <w:p w14:paraId="560417CC" w14:textId="77777777" w:rsidR="008456A0" w:rsidRDefault="008456A0" w:rsidP="008456A0">
      <w:pPr>
        <w:rPr>
          <w:rFonts w:cs="Times New Roman"/>
          <w:sz w:val="28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</w:t>
      </w:r>
    </w:p>
    <w:p w14:paraId="258FFA78" w14:textId="77777777" w:rsidR="008456A0" w:rsidRDefault="008456A0" w:rsidP="008456A0">
      <w:pPr>
        <w:rPr>
          <w:rFonts w:cs="Times New Roman"/>
          <w:sz w:val="28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                                                                 </w:t>
      </w:r>
    </w:p>
    <w:p w14:paraId="2F39A24A" w14:textId="77777777" w:rsidR="008456A0" w:rsidRDefault="008456A0" w:rsidP="008456A0">
      <w:pPr>
        <w:rPr>
          <w:rFonts w:cs="Times New Roman"/>
          <w:sz w:val="28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                                                                 </w:t>
      </w:r>
    </w:p>
    <w:p w14:paraId="1CB04D55" w14:textId="77777777" w:rsidR="008456A0" w:rsidRDefault="008456A0" w:rsidP="008456A0">
      <w:pPr>
        <w:rPr>
          <w:rFonts w:cs="Times New Roman"/>
          <w:sz w:val="28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                                                                 </w:t>
      </w:r>
    </w:p>
    <w:p w14:paraId="3B6D5B6B" w14:textId="77777777" w:rsidR="008456A0" w:rsidRDefault="008456A0" w:rsidP="008456A0">
      <w:pPr>
        <w:rPr>
          <w:rFonts w:cs="Times New Roman"/>
          <w:sz w:val="28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                                                                 </w:t>
      </w:r>
    </w:p>
    <w:p w14:paraId="1B2DA38B" w14:textId="56704296" w:rsidR="00B13C5E" w:rsidRDefault="008456A0">
      <w:pPr>
        <w:widowControl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    </w:t>
      </w:r>
      <w:r w:rsidR="00B21B82">
        <w:rPr>
          <w:rFonts w:cs="Times New Roman"/>
          <w:sz w:val="28"/>
          <w:szCs w:val="24"/>
          <w:u w:val="single"/>
        </w:rPr>
        <w:t xml:space="preserve">             </w:t>
      </w:r>
    </w:p>
    <w:p w14:paraId="40E7D706" w14:textId="77777777" w:rsidR="00B13C5E" w:rsidRDefault="00B13C5E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bCs/>
          <w:sz w:val="28"/>
          <w:szCs w:val="24"/>
          <w:u w:val="single"/>
        </w:rPr>
      </w:pPr>
    </w:p>
    <w:p w14:paraId="1930DE9E" w14:textId="2BB75A2C" w:rsidR="00B13C5E" w:rsidRDefault="00B21B82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sz w:val="28"/>
          <w:szCs w:val="18"/>
        </w:rPr>
      </w:pPr>
      <w:r>
        <w:rPr>
          <w:rFonts w:cs="Times New Roman" w:hint="eastAsia"/>
          <w:sz w:val="28"/>
          <w:szCs w:val="24"/>
          <w:u w:val="single"/>
        </w:rPr>
        <w:t>材料科学与工程</w:t>
      </w:r>
      <w:r>
        <w:rPr>
          <w:rFonts w:cs="Times New Roman"/>
          <w:sz w:val="28"/>
          <w:szCs w:val="24"/>
          <w:u w:val="single"/>
        </w:rPr>
        <w:t xml:space="preserve"> </w:t>
      </w:r>
      <w:r>
        <w:rPr>
          <w:rFonts w:cs="Times New Roman"/>
          <w:sz w:val="28"/>
          <w:szCs w:val="18"/>
        </w:rPr>
        <w:t>学院</w:t>
      </w:r>
      <w:r>
        <w:rPr>
          <w:rFonts w:cs="Times New Roman"/>
          <w:sz w:val="28"/>
          <w:szCs w:val="24"/>
          <w:u w:val="single"/>
        </w:rPr>
        <w:t xml:space="preserve">   </w:t>
      </w:r>
      <w:r>
        <w:rPr>
          <w:rFonts w:cs="Times New Roman" w:hint="eastAsia"/>
          <w:sz w:val="28"/>
          <w:szCs w:val="24"/>
          <w:u w:val="single"/>
        </w:rPr>
        <w:t>材料科学与工程</w:t>
      </w:r>
      <w:r>
        <w:rPr>
          <w:rFonts w:cs="Times New Roman"/>
          <w:sz w:val="28"/>
          <w:szCs w:val="24"/>
          <w:u w:val="single"/>
        </w:rPr>
        <w:t xml:space="preserve">  </w:t>
      </w:r>
      <w:r>
        <w:rPr>
          <w:rFonts w:cs="Times New Roman"/>
          <w:sz w:val="28"/>
          <w:szCs w:val="18"/>
        </w:rPr>
        <w:t xml:space="preserve"> </w:t>
      </w:r>
      <w:r>
        <w:rPr>
          <w:rFonts w:cs="Times New Roman"/>
          <w:sz w:val="28"/>
          <w:szCs w:val="18"/>
        </w:rPr>
        <w:t>专业类</w:t>
      </w:r>
      <w:r>
        <w:rPr>
          <w:rFonts w:cs="Times New Roman"/>
          <w:sz w:val="28"/>
          <w:szCs w:val="18"/>
        </w:rPr>
        <w:t xml:space="preserve"> </w:t>
      </w:r>
      <w:r>
        <w:rPr>
          <w:rFonts w:cs="Times New Roman"/>
          <w:sz w:val="28"/>
          <w:szCs w:val="24"/>
          <w:u w:val="single"/>
        </w:rPr>
        <w:t xml:space="preserve">   </w:t>
      </w:r>
      <w:r w:rsidR="008456A0">
        <w:rPr>
          <w:rFonts w:cs="Times New Roman" w:hint="eastAsia"/>
          <w:sz w:val="28"/>
          <w:szCs w:val="24"/>
          <w:u w:val="single"/>
        </w:rPr>
        <w:t>180112</w:t>
      </w:r>
      <w:r>
        <w:rPr>
          <w:rFonts w:cs="Times New Roman"/>
          <w:sz w:val="28"/>
          <w:szCs w:val="24"/>
          <w:u w:val="single"/>
        </w:rPr>
        <w:t xml:space="preserve">  </w:t>
      </w:r>
      <w:r>
        <w:rPr>
          <w:rFonts w:cs="Times New Roman"/>
          <w:sz w:val="28"/>
          <w:szCs w:val="18"/>
        </w:rPr>
        <w:t xml:space="preserve"> </w:t>
      </w:r>
      <w:r>
        <w:rPr>
          <w:rFonts w:cs="Times New Roman"/>
          <w:sz w:val="28"/>
          <w:szCs w:val="18"/>
        </w:rPr>
        <w:t>班</w:t>
      </w:r>
    </w:p>
    <w:p w14:paraId="02D91A49" w14:textId="340B101E" w:rsidR="00B13C5E" w:rsidRDefault="00B21B82">
      <w:pPr>
        <w:widowControl/>
        <w:spacing w:before="50"/>
        <w:jc w:val="left"/>
        <w:rPr>
          <w:rFonts w:cs="Times New Roman"/>
          <w:sz w:val="28"/>
          <w:szCs w:val="18"/>
        </w:rPr>
      </w:pPr>
      <w:r>
        <w:rPr>
          <w:rFonts w:cs="Times New Roman"/>
          <w:sz w:val="28"/>
          <w:szCs w:val="18"/>
        </w:rPr>
        <w:t>学生</w:t>
      </w:r>
      <w:r>
        <w:rPr>
          <w:rFonts w:cs="Times New Roman"/>
          <w:sz w:val="28"/>
          <w:szCs w:val="18"/>
        </w:rPr>
        <w:t xml:space="preserve"> </w:t>
      </w:r>
      <w:r>
        <w:rPr>
          <w:rFonts w:cs="Times New Roman"/>
          <w:sz w:val="28"/>
          <w:szCs w:val="24"/>
          <w:u w:val="single"/>
        </w:rPr>
        <w:t xml:space="preserve">   </w:t>
      </w:r>
      <w:r w:rsidR="008456A0">
        <w:rPr>
          <w:rFonts w:cs="Times New Roman" w:hint="eastAsia"/>
          <w:sz w:val="28"/>
          <w:szCs w:val="24"/>
          <w:u w:val="single"/>
        </w:rPr>
        <w:t>华广斌</w:t>
      </w:r>
      <w:r>
        <w:rPr>
          <w:rFonts w:cs="Times New Roman"/>
          <w:sz w:val="28"/>
          <w:szCs w:val="24"/>
          <w:u w:val="single"/>
        </w:rPr>
        <w:t xml:space="preserve">   </w:t>
      </w:r>
    </w:p>
    <w:p w14:paraId="5DD20F8D" w14:textId="757930FC" w:rsidR="00B13C5E" w:rsidRDefault="00B21B82">
      <w:pPr>
        <w:widowControl/>
        <w:spacing w:before="50"/>
        <w:jc w:val="left"/>
        <w:rPr>
          <w:rFonts w:cs="Times New Roman"/>
          <w:sz w:val="28"/>
          <w:szCs w:val="18"/>
        </w:rPr>
      </w:pPr>
      <w:r>
        <w:rPr>
          <w:rFonts w:cs="Times New Roman"/>
          <w:sz w:val="28"/>
          <w:szCs w:val="18"/>
        </w:rPr>
        <w:t>毕业设计（论文）时间：</w:t>
      </w:r>
      <w:r>
        <w:rPr>
          <w:rFonts w:cs="Times New Roman"/>
          <w:sz w:val="28"/>
          <w:szCs w:val="24"/>
          <w:u w:val="single"/>
        </w:rPr>
        <w:t xml:space="preserve"> 202</w:t>
      </w:r>
      <w:r w:rsidR="008456A0">
        <w:rPr>
          <w:rFonts w:cs="Times New Roman" w:hint="eastAsia"/>
          <w:sz w:val="28"/>
          <w:szCs w:val="24"/>
          <w:u w:val="single"/>
        </w:rPr>
        <w:t>2</w:t>
      </w:r>
      <w:r>
        <w:rPr>
          <w:rFonts w:cs="Times New Roman"/>
          <w:sz w:val="28"/>
          <w:szCs w:val="24"/>
          <w:u w:val="single"/>
        </w:rPr>
        <w:t xml:space="preserve"> </w:t>
      </w:r>
      <w:r>
        <w:rPr>
          <w:rFonts w:cs="Times New Roman"/>
          <w:sz w:val="28"/>
          <w:szCs w:val="18"/>
        </w:rPr>
        <w:t>年</w:t>
      </w:r>
      <w:r>
        <w:rPr>
          <w:rFonts w:cs="Times New Roman"/>
          <w:sz w:val="28"/>
          <w:szCs w:val="24"/>
          <w:u w:val="single"/>
        </w:rPr>
        <w:t xml:space="preserve"> </w:t>
      </w:r>
      <w:r w:rsidR="008456A0">
        <w:rPr>
          <w:rFonts w:cs="Times New Roman" w:hint="eastAsia"/>
          <w:sz w:val="28"/>
          <w:szCs w:val="24"/>
          <w:u w:val="single"/>
        </w:rPr>
        <w:t>3</w:t>
      </w:r>
      <w:r>
        <w:rPr>
          <w:rFonts w:cs="Times New Roman"/>
          <w:sz w:val="28"/>
          <w:szCs w:val="24"/>
          <w:u w:val="single"/>
        </w:rPr>
        <w:t xml:space="preserve"> </w:t>
      </w:r>
      <w:r>
        <w:rPr>
          <w:rFonts w:cs="Times New Roman"/>
          <w:sz w:val="28"/>
          <w:szCs w:val="18"/>
        </w:rPr>
        <w:t>月</w:t>
      </w:r>
      <w:r>
        <w:rPr>
          <w:rFonts w:cs="Times New Roman"/>
          <w:sz w:val="28"/>
          <w:szCs w:val="24"/>
          <w:u w:val="single"/>
        </w:rPr>
        <w:t xml:space="preserve"> 1 </w:t>
      </w:r>
      <w:r>
        <w:rPr>
          <w:rFonts w:cs="Times New Roman"/>
          <w:sz w:val="28"/>
          <w:szCs w:val="18"/>
        </w:rPr>
        <w:t>日至</w:t>
      </w:r>
      <w:r>
        <w:rPr>
          <w:rFonts w:cs="Times New Roman"/>
          <w:sz w:val="28"/>
          <w:szCs w:val="24"/>
          <w:u w:val="single"/>
        </w:rPr>
        <w:t xml:space="preserve"> 202</w:t>
      </w:r>
      <w:r w:rsidR="008456A0">
        <w:rPr>
          <w:rFonts w:cs="Times New Roman" w:hint="eastAsia"/>
          <w:sz w:val="28"/>
          <w:szCs w:val="24"/>
          <w:u w:val="single"/>
        </w:rPr>
        <w:t>2</w:t>
      </w:r>
      <w:r>
        <w:rPr>
          <w:rFonts w:cs="Times New Roman"/>
          <w:sz w:val="28"/>
          <w:szCs w:val="24"/>
          <w:u w:val="single"/>
        </w:rPr>
        <w:t xml:space="preserve"> </w:t>
      </w:r>
      <w:r>
        <w:rPr>
          <w:rFonts w:cs="Times New Roman"/>
          <w:sz w:val="28"/>
          <w:szCs w:val="18"/>
        </w:rPr>
        <w:t>年</w:t>
      </w:r>
      <w:r>
        <w:rPr>
          <w:rFonts w:cs="Times New Roman"/>
          <w:sz w:val="28"/>
          <w:szCs w:val="24"/>
          <w:u w:val="single"/>
        </w:rPr>
        <w:t xml:space="preserve"> 5</w:t>
      </w:r>
      <w:r>
        <w:rPr>
          <w:rFonts w:cs="Times New Roman"/>
          <w:sz w:val="28"/>
          <w:szCs w:val="18"/>
        </w:rPr>
        <w:t>月</w:t>
      </w:r>
      <w:r>
        <w:rPr>
          <w:rFonts w:cs="Times New Roman"/>
          <w:sz w:val="28"/>
          <w:szCs w:val="24"/>
          <w:u w:val="single"/>
        </w:rPr>
        <w:t xml:space="preserve"> 2</w:t>
      </w:r>
      <w:r w:rsidR="008456A0">
        <w:rPr>
          <w:rFonts w:cs="Times New Roman" w:hint="eastAsia"/>
          <w:sz w:val="28"/>
          <w:szCs w:val="24"/>
          <w:u w:val="single"/>
        </w:rPr>
        <w:t>6</w:t>
      </w:r>
      <w:r>
        <w:rPr>
          <w:rFonts w:cs="Times New Roman"/>
          <w:sz w:val="28"/>
          <w:szCs w:val="24"/>
          <w:u w:val="single"/>
        </w:rPr>
        <w:t xml:space="preserve"> </w:t>
      </w:r>
      <w:r>
        <w:rPr>
          <w:rFonts w:cs="Times New Roman"/>
          <w:sz w:val="28"/>
          <w:szCs w:val="18"/>
        </w:rPr>
        <w:t>日</w:t>
      </w:r>
    </w:p>
    <w:p w14:paraId="5EAB746E" w14:textId="77777777" w:rsidR="00B13C5E" w:rsidRDefault="00B21B82">
      <w:pPr>
        <w:widowControl/>
        <w:spacing w:before="50"/>
        <w:jc w:val="left"/>
        <w:rPr>
          <w:rFonts w:cs="Times New Roman"/>
          <w:sz w:val="28"/>
          <w:szCs w:val="18"/>
        </w:rPr>
      </w:pPr>
      <w:r>
        <w:rPr>
          <w:rFonts w:cs="Times New Roman"/>
          <w:sz w:val="28"/>
          <w:szCs w:val="18"/>
        </w:rPr>
        <w:t>答辩时间：</w:t>
      </w:r>
      <w:r>
        <w:rPr>
          <w:rFonts w:cs="Times New Roman"/>
          <w:sz w:val="28"/>
          <w:szCs w:val="24"/>
          <w:u w:val="single"/>
        </w:rPr>
        <w:t xml:space="preserve"> 2021 </w:t>
      </w:r>
      <w:r>
        <w:rPr>
          <w:rFonts w:cs="Times New Roman"/>
          <w:sz w:val="28"/>
          <w:szCs w:val="18"/>
        </w:rPr>
        <w:t>年</w:t>
      </w:r>
      <w:r>
        <w:rPr>
          <w:rFonts w:cs="Times New Roman"/>
          <w:sz w:val="28"/>
          <w:szCs w:val="24"/>
          <w:u w:val="single"/>
        </w:rPr>
        <w:t xml:space="preserve"> 6 </w:t>
      </w:r>
      <w:r>
        <w:rPr>
          <w:rFonts w:cs="Times New Roman"/>
          <w:sz w:val="28"/>
          <w:szCs w:val="18"/>
        </w:rPr>
        <w:t>月</w:t>
      </w:r>
      <w:r>
        <w:rPr>
          <w:rFonts w:cs="Times New Roman"/>
          <w:sz w:val="28"/>
          <w:szCs w:val="24"/>
          <w:u w:val="single"/>
        </w:rPr>
        <w:t xml:space="preserve">  </w:t>
      </w:r>
      <w:r>
        <w:rPr>
          <w:rFonts w:cs="Times New Roman"/>
          <w:sz w:val="28"/>
          <w:szCs w:val="18"/>
        </w:rPr>
        <w:t>日</w:t>
      </w:r>
      <w:r>
        <w:rPr>
          <w:rFonts w:cs="Times New Roman"/>
          <w:sz w:val="28"/>
          <w:szCs w:val="18"/>
        </w:rPr>
        <w:t xml:space="preserve">            </w:t>
      </w:r>
    </w:p>
    <w:p w14:paraId="729E997E" w14:textId="77777777" w:rsidR="00B13C5E" w:rsidRDefault="00B21B82">
      <w:pPr>
        <w:widowControl/>
        <w:spacing w:before="50"/>
        <w:jc w:val="left"/>
        <w:rPr>
          <w:rFonts w:cs="Times New Roman"/>
          <w:sz w:val="28"/>
          <w:szCs w:val="18"/>
          <w:u w:val="single"/>
        </w:rPr>
      </w:pPr>
      <w:r>
        <w:rPr>
          <w:rFonts w:cs="Times New Roman"/>
          <w:sz w:val="28"/>
          <w:szCs w:val="18"/>
        </w:rPr>
        <w:t>成</w:t>
      </w:r>
      <w:r>
        <w:rPr>
          <w:rFonts w:cs="Times New Roman"/>
          <w:sz w:val="28"/>
          <w:szCs w:val="18"/>
        </w:rPr>
        <w:t xml:space="preserve">    </w:t>
      </w:r>
      <w:r>
        <w:rPr>
          <w:rFonts w:cs="Times New Roman"/>
          <w:sz w:val="28"/>
          <w:szCs w:val="18"/>
        </w:rPr>
        <w:t>绩：</w:t>
      </w:r>
      <w:r>
        <w:rPr>
          <w:rFonts w:cs="Times New Roman"/>
          <w:sz w:val="28"/>
          <w:szCs w:val="24"/>
          <w:u w:val="single"/>
        </w:rPr>
        <w:t xml:space="preserve">              </w:t>
      </w:r>
    </w:p>
    <w:p w14:paraId="49736870" w14:textId="455936D2" w:rsidR="00B13C5E" w:rsidRDefault="00B21B82">
      <w:pPr>
        <w:widowControl/>
        <w:spacing w:before="50"/>
        <w:jc w:val="left"/>
        <w:rPr>
          <w:rFonts w:cs="Times New Roman"/>
          <w:sz w:val="28"/>
          <w:szCs w:val="18"/>
          <w:u w:val="single"/>
        </w:rPr>
      </w:pPr>
      <w:r>
        <w:rPr>
          <w:rFonts w:cs="Times New Roman"/>
          <w:sz w:val="28"/>
          <w:szCs w:val="18"/>
        </w:rPr>
        <w:t>指导教师：</w:t>
      </w:r>
      <w:r>
        <w:rPr>
          <w:rFonts w:cs="Times New Roman"/>
          <w:sz w:val="28"/>
          <w:szCs w:val="24"/>
          <w:u w:val="single"/>
        </w:rPr>
        <w:t xml:space="preserve">    </w:t>
      </w:r>
      <w:proofErr w:type="gramStart"/>
      <w:r w:rsidR="008456A0">
        <w:rPr>
          <w:rFonts w:cs="Times New Roman" w:hint="eastAsia"/>
          <w:sz w:val="28"/>
          <w:szCs w:val="24"/>
          <w:u w:val="single"/>
        </w:rPr>
        <w:t>张千帆</w:t>
      </w:r>
      <w:proofErr w:type="gramEnd"/>
      <w:r>
        <w:rPr>
          <w:rFonts w:cs="Times New Roman"/>
          <w:sz w:val="28"/>
          <w:szCs w:val="24"/>
          <w:u w:val="single"/>
        </w:rPr>
        <w:t xml:space="preserve">    </w:t>
      </w:r>
    </w:p>
    <w:p w14:paraId="6B7A7FA7" w14:textId="77777777" w:rsidR="00B13C5E" w:rsidRDefault="00B21B82">
      <w:pPr>
        <w:widowControl/>
        <w:spacing w:before="50"/>
        <w:jc w:val="left"/>
        <w:rPr>
          <w:rFonts w:cs="Times New Roman"/>
          <w:sz w:val="28"/>
          <w:szCs w:val="18"/>
        </w:rPr>
      </w:pPr>
      <w:r>
        <w:rPr>
          <w:rFonts w:cs="Times New Roman"/>
          <w:sz w:val="28"/>
          <w:szCs w:val="18"/>
        </w:rPr>
        <w:t>兼职教师或答疑教师（并指出所负责部分）：</w:t>
      </w:r>
    </w:p>
    <w:p w14:paraId="55802A3E" w14:textId="77777777" w:rsidR="00B13C5E" w:rsidRDefault="00B21B82">
      <w:pPr>
        <w:widowControl/>
        <w:spacing w:before="50"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   </w:t>
      </w:r>
      <w:r>
        <w:rPr>
          <w:rFonts w:cs="Times New Roman"/>
          <w:sz w:val="28"/>
          <w:szCs w:val="24"/>
          <w:u w:val="single"/>
        </w:rPr>
        <w:tab/>
      </w:r>
    </w:p>
    <w:p w14:paraId="30E1810A" w14:textId="77777777" w:rsidR="00B13C5E" w:rsidRDefault="00B21B82">
      <w:pPr>
        <w:widowControl/>
        <w:spacing w:before="50"/>
        <w:jc w:val="left"/>
        <w:rPr>
          <w:rFonts w:cs="Times New Roman"/>
          <w:sz w:val="28"/>
          <w:szCs w:val="24"/>
          <w:u w:val="single"/>
        </w:rPr>
      </w:pPr>
      <w:r>
        <w:rPr>
          <w:rFonts w:cs="Times New Roman"/>
          <w:sz w:val="28"/>
          <w:szCs w:val="24"/>
          <w:u w:val="single"/>
        </w:rPr>
        <w:t xml:space="preserve">                                                          </w:t>
      </w:r>
      <w:r>
        <w:rPr>
          <w:rFonts w:cs="Times New Roman"/>
          <w:sz w:val="28"/>
          <w:szCs w:val="24"/>
          <w:u w:val="single"/>
        </w:rPr>
        <w:tab/>
      </w:r>
      <w:r>
        <w:rPr>
          <w:rFonts w:cs="Times New Roman"/>
          <w:sz w:val="28"/>
          <w:szCs w:val="24"/>
          <w:u w:val="single"/>
        </w:rPr>
        <w:tab/>
      </w:r>
    </w:p>
    <w:p w14:paraId="29AED5F9" w14:textId="04B562E7" w:rsidR="00B13C5E" w:rsidRDefault="00B21B82" w:rsidP="00A16725">
      <w:pPr>
        <w:widowControl/>
        <w:spacing w:before="50"/>
        <w:jc w:val="left"/>
        <w:rPr>
          <w:rFonts w:cs="Times New Roman" w:hint="eastAsia"/>
          <w:b/>
          <w:sz w:val="36"/>
          <w:szCs w:val="18"/>
        </w:rPr>
        <w:sectPr w:rsidR="00B13C5E">
          <w:headerReference w:type="default" r:id="rId9"/>
          <w:pgSz w:w="11906" w:h="16838"/>
          <w:pgMar w:top="1701" w:right="1134" w:bottom="1418" w:left="1701" w:header="567" w:footer="851" w:gutter="0"/>
          <w:pgNumType w:start="0"/>
          <w:cols w:space="425"/>
          <w:titlePg/>
          <w:docGrid w:linePitch="312"/>
        </w:sectPr>
      </w:pPr>
      <w:r>
        <w:rPr>
          <w:rFonts w:cs="Times New Roman"/>
          <w:sz w:val="28"/>
          <w:szCs w:val="24"/>
          <w:u w:val="single"/>
        </w:rPr>
        <w:t xml:space="preserve">               </w:t>
      </w:r>
      <w:r>
        <w:rPr>
          <w:rFonts w:cs="Times New Roman"/>
          <w:sz w:val="28"/>
          <w:szCs w:val="18"/>
        </w:rPr>
        <w:t>系（教研室）</w:t>
      </w:r>
      <w:r>
        <w:rPr>
          <w:rFonts w:cs="Times New Roman"/>
          <w:sz w:val="28"/>
          <w:szCs w:val="18"/>
        </w:rPr>
        <w:t xml:space="preserve">  </w:t>
      </w:r>
      <w:r>
        <w:rPr>
          <w:rFonts w:cs="Times New Roman"/>
          <w:sz w:val="28"/>
          <w:szCs w:val="18"/>
        </w:rPr>
        <w:t>主任（签字）：</w:t>
      </w:r>
      <w:r>
        <w:rPr>
          <w:rFonts w:cs="Times New Roman"/>
          <w:sz w:val="28"/>
          <w:szCs w:val="24"/>
          <w:u w:val="single"/>
        </w:rPr>
        <w:t xml:space="preserve">                </w:t>
      </w:r>
      <w:r w:rsidR="00A16725">
        <w:rPr>
          <w:rFonts w:cs="Times New Roman"/>
          <w:sz w:val="28"/>
          <w:szCs w:val="24"/>
          <w:u w:val="single"/>
        </w:rPr>
        <w:t xml:space="preserve">     </w:t>
      </w:r>
      <w:r>
        <w:rPr>
          <w:rFonts w:cs="Times New Roman"/>
          <w:sz w:val="28"/>
          <w:szCs w:val="18"/>
          <w:u w:val="single"/>
        </w:rPr>
        <w:t xml:space="preserve"> </w:t>
      </w:r>
      <w:r w:rsidR="00A16725">
        <w:rPr>
          <w:rFonts w:cs="Times New Roman" w:hint="eastAsia"/>
          <w:b/>
          <w:sz w:val="36"/>
          <w:szCs w:val="18"/>
        </w:rPr>
        <w:t xml:space="preserve"> </w:t>
      </w:r>
      <w:r w:rsidR="00A16725">
        <w:rPr>
          <w:rFonts w:cs="Times New Roman"/>
          <w:b/>
          <w:sz w:val="36"/>
          <w:szCs w:val="18"/>
        </w:rPr>
        <w:t xml:space="preserve"> </w:t>
      </w:r>
    </w:p>
    <w:p w14:paraId="2792D0DD" w14:textId="3F40DCFD" w:rsidR="00B13C5E" w:rsidRPr="002C1C01" w:rsidRDefault="00B13C5E" w:rsidP="00A16725">
      <w:pPr>
        <w:widowControl/>
        <w:spacing w:line="600" w:lineRule="exact"/>
        <w:rPr>
          <w:rFonts w:hint="eastAsia"/>
        </w:rPr>
      </w:pPr>
      <w:bookmarkStart w:id="7" w:name="_Ref9295718"/>
      <w:bookmarkEnd w:id="0"/>
      <w:bookmarkEnd w:id="1"/>
      <w:bookmarkEnd w:id="2"/>
      <w:bookmarkEnd w:id="3"/>
      <w:bookmarkEnd w:id="4"/>
      <w:bookmarkEnd w:id="5"/>
      <w:bookmarkEnd w:id="6"/>
      <w:bookmarkEnd w:id="7"/>
    </w:p>
    <w:sectPr w:rsidR="00B13C5E" w:rsidRPr="002C1C01" w:rsidSect="00A16725">
      <w:headerReference w:type="default" r:id="rId10"/>
      <w:pgSz w:w="11906" w:h="16838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FA0A" w14:textId="77777777" w:rsidR="00B21B82" w:rsidRDefault="00B21B82">
      <w:pPr>
        <w:spacing w:line="240" w:lineRule="auto"/>
      </w:pPr>
      <w:r>
        <w:separator/>
      </w:r>
    </w:p>
  </w:endnote>
  <w:endnote w:type="continuationSeparator" w:id="0">
    <w:p w14:paraId="6ED1505B" w14:textId="77777777" w:rsidR="00B21B82" w:rsidRDefault="00B21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3D04" w14:textId="77777777" w:rsidR="00B21B82" w:rsidRDefault="00B21B82">
      <w:r>
        <w:separator/>
      </w:r>
    </w:p>
  </w:footnote>
  <w:footnote w:type="continuationSeparator" w:id="0">
    <w:p w14:paraId="535066D5" w14:textId="77777777" w:rsidR="00B21B82" w:rsidRDefault="00B21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ADC0" w14:textId="77777777" w:rsidR="00B13C5E" w:rsidRDefault="00B13C5E">
    <w:pPr>
      <w:pStyle w:val="af8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8D2F" w14:textId="77777777" w:rsidR="00B13C5E" w:rsidRDefault="00B21B82">
    <w:pPr>
      <w:pStyle w:val="af8"/>
      <w:tabs>
        <w:tab w:val="clear" w:pos="4153"/>
        <w:tab w:val="clear" w:pos="8306"/>
        <w:tab w:val="center" w:pos="4535"/>
        <w:tab w:val="right" w:pos="9071"/>
      </w:tabs>
      <w:spacing w:line="240" w:lineRule="auto"/>
      <w:textAlignment w:val="center"/>
      <w:rPr>
        <w:szCs w:val="21"/>
      </w:rPr>
    </w:pPr>
    <w:r>
      <w:rPr>
        <w:noProof/>
      </w:rPr>
      <w:drawing>
        <wp:inline distT="0" distB="0" distL="0" distR="0" wp14:anchorId="321F0F9A" wp14:editId="6CA65937">
          <wp:extent cx="457200" cy="457200"/>
          <wp:effectExtent l="0" t="0" r="0" b="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黑体" w:hint="eastAsia"/>
        <w:spacing w:val="20"/>
        <w:sz w:val="28"/>
        <w:szCs w:val="28"/>
      </w:rPr>
      <w:tab/>
    </w:r>
    <w:r>
      <w:rPr>
        <w:rFonts w:eastAsia="黑体" w:hint="eastAsia"/>
        <w:spacing w:val="20"/>
        <w:sz w:val="28"/>
        <w:szCs w:val="28"/>
      </w:rPr>
      <w:t>北京航空航天大学毕业设计</w:t>
    </w:r>
    <w:r>
      <w:rPr>
        <w:rFonts w:eastAsia="黑体" w:hint="eastAsia"/>
        <w:spacing w:val="20"/>
        <w:sz w:val="28"/>
        <w:szCs w:val="28"/>
      </w:rPr>
      <w:t>(</w:t>
    </w:r>
    <w:r>
      <w:rPr>
        <w:rFonts w:eastAsia="黑体" w:hint="eastAsia"/>
        <w:spacing w:val="20"/>
        <w:sz w:val="28"/>
        <w:szCs w:val="28"/>
      </w:rPr>
      <w:t>论文</w:t>
    </w:r>
    <w:r>
      <w:rPr>
        <w:rFonts w:eastAsia="黑体" w:hint="eastAsia"/>
        <w:spacing w:val="20"/>
        <w:sz w:val="28"/>
        <w:szCs w:val="28"/>
      </w:rPr>
      <w:t>)</w:t>
    </w:r>
    <w:r>
      <w:rPr>
        <w:rFonts w:hint="eastAsia"/>
        <w:sz w:val="21"/>
      </w:rPr>
      <w:tab/>
    </w:r>
    <w:r>
      <w:rPr>
        <w:rFonts w:hint="eastAsia"/>
        <w:sz w:val="21"/>
      </w:rPr>
      <w:t>第</w:t>
    </w:r>
    <w:r>
      <w:rPr>
        <w:sz w:val="21"/>
      </w:rPr>
      <w:t xml:space="preserve"> </w:t>
    </w:r>
    <w:r>
      <w:rPr>
        <w:sz w:val="21"/>
      </w:rPr>
      <w:fldChar w:fldCharType="begin"/>
    </w:r>
    <w:r>
      <w:rPr>
        <w:sz w:val="21"/>
      </w:rPr>
      <w:instrText xml:space="preserve"> PAGE   \* MERGEFORMAT </w:instrText>
    </w:r>
    <w:r>
      <w:rPr>
        <w:sz w:val="21"/>
      </w:rPr>
      <w:fldChar w:fldCharType="separate"/>
    </w:r>
    <w:r>
      <w:rPr>
        <w:sz w:val="21"/>
        <w:lang w:val="zh-CN"/>
      </w:rPr>
      <w:t>10</w:t>
    </w:r>
    <w:r>
      <w:rPr>
        <w:sz w:val="21"/>
      </w:rPr>
      <w:fldChar w:fldCharType="end"/>
    </w:r>
    <w:r>
      <w:rPr>
        <w:sz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  <w:p w14:paraId="48091CF0" w14:textId="77777777" w:rsidR="00B13C5E" w:rsidRDefault="00B13C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pStyle w:val="HeadExperiment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41672B7"/>
    <w:multiLevelType w:val="multilevel"/>
    <w:tmpl w:val="041672B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6F3"/>
    <w:multiLevelType w:val="multilevel"/>
    <w:tmpl w:val="097156F3"/>
    <w:lvl w:ilvl="0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00BD2"/>
    <w:multiLevelType w:val="multilevel"/>
    <w:tmpl w:val="0C500BD2"/>
    <w:lvl w:ilvl="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22BC2E42"/>
    <w:multiLevelType w:val="hybridMultilevel"/>
    <w:tmpl w:val="CED8C144"/>
    <w:lvl w:ilvl="0" w:tplc="F8766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74129B"/>
    <w:multiLevelType w:val="hybridMultilevel"/>
    <w:tmpl w:val="9C90E926"/>
    <w:lvl w:ilvl="0" w:tplc="F4285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B15EB2"/>
    <w:multiLevelType w:val="multilevel"/>
    <w:tmpl w:val="3EB15EB2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3262C0E"/>
    <w:multiLevelType w:val="multilevel"/>
    <w:tmpl w:val="53262C0E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5363CB1"/>
    <w:multiLevelType w:val="multilevel"/>
    <w:tmpl w:val="55363CB1"/>
    <w:lvl w:ilvl="0">
      <w:start w:val="1"/>
      <w:numFmt w:val="decimal"/>
      <w:pStyle w:val="1"/>
      <w:lvlText w:val="%1 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F9728A"/>
    <w:multiLevelType w:val="hybridMultilevel"/>
    <w:tmpl w:val="3BCEB212"/>
    <w:lvl w:ilvl="0" w:tplc="10C0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DE455A"/>
    <w:multiLevelType w:val="multilevel"/>
    <w:tmpl w:val="65DE455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87635307">
    <w:abstractNumId w:val="8"/>
  </w:num>
  <w:num w:numId="2" w16cid:durableId="1955094419">
    <w:abstractNumId w:val="2"/>
  </w:num>
  <w:num w:numId="3" w16cid:durableId="485128676">
    <w:abstractNumId w:val="0"/>
  </w:num>
  <w:num w:numId="4" w16cid:durableId="1542480367">
    <w:abstractNumId w:val="3"/>
  </w:num>
  <w:num w:numId="5" w16cid:durableId="580524895">
    <w:abstractNumId w:val="6"/>
  </w:num>
  <w:num w:numId="6" w16cid:durableId="1762291430">
    <w:abstractNumId w:val="7"/>
  </w:num>
  <w:num w:numId="7" w16cid:durableId="1364674142">
    <w:abstractNumId w:val="10"/>
  </w:num>
  <w:num w:numId="8" w16cid:durableId="164440590">
    <w:abstractNumId w:val="1"/>
  </w:num>
  <w:num w:numId="9" w16cid:durableId="392848657">
    <w:abstractNumId w:val="5"/>
  </w:num>
  <w:num w:numId="10" w16cid:durableId="101846543">
    <w:abstractNumId w:val="4"/>
  </w:num>
  <w:num w:numId="11" w16cid:durableId="588851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417"/>
    <w:rsid w:val="00000CA5"/>
    <w:rsid w:val="00011C90"/>
    <w:rsid w:val="00016D75"/>
    <w:rsid w:val="00017019"/>
    <w:rsid w:val="0001702A"/>
    <w:rsid w:val="00017407"/>
    <w:rsid w:val="00020B8C"/>
    <w:rsid w:val="000272B7"/>
    <w:rsid w:val="0003343A"/>
    <w:rsid w:val="00033572"/>
    <w:rsid w:val="000362FA"/>
    <w:rsid w:val="00042138"/>
    <w:rsid w:val="0004344A"/>
    <w:rsid w:val="00045144"/>
    <w:rsid w:val="00061155"/>
    <w:rsid w:val="00062956"/>
    <w:rsid w:val="00064C42"/>
    <w:rsid w:val="00065BCB"/>
    <w:rsid w:val="00075A17"/>
    <w:rsid w:val="00082EA5"/>
    <w:rsid w:val="000925C9"/>
    <w:rsid w:val="000A089F"/>
    <w:rsid w:val="000A1654"/>
    <w:rsid w:val="000A4D85"/>
    <w:rsid w:val="000A6442"/>
    <w:rsid w:val="000A6BD8"/>
    <w:rsid w:val="000B324B"/>
    <w:rsid w:val="000B43ED"/>
    <w:rsid w:val="000C0990"/>
    <w:rsid w:val="000C3518"/>
    <w:rsid w:val="000D07CB"/>
    <w:rsid w:val="000D167E"/>
    <w:rsid w:val="000D1754"/>
    <w:rsid w:val="000F2192"/>
    <w:rsid w:val="000F2DE4"/>
    <w:rsid w:val="000F3C68"/>
    <w:rsid w:val="000F5C34"/>
    <w:rsid w:val="0010295B"/>
    <w:rsid w:val="00102B5F"/>
    <w:rsid w:val="0011597D"/>
    <w:rsid w:val="00120B63"/>
    <w:rsid w:val="001218E7"/>
    <w:rsid w:val="00122AEB"/>
    <w:rsid w:val="0012325F"/>
    <w:rsid w:val="00127D1D"/>
    <w:rsid w:val="00131442"/>
    <w:rsid w:val="001365C3"/>
    <w:rsid w:val="0014086D"/>
    <w:rsid w:val="00141D8F"/>
    <w:rsid w:val="00147F37"/>
    <w:rsid w:val="0015583B"/>
    <w:rsid w:val="001577B2"/>
    <w:rsid w:val="00160CCC"/>
    <w:rsid w:val="001650D0"/>
    <w:rsid w:val="00166FCE"/>
    <w:rsid w:val="001717AF"/>
    <w:rsid w:val="001A31FC"/>
    <w:rsid w:val="001A776F"/>
    <w:rsid w:val="001B00B0"/>
    <w:rsid w:val="001B06CF"/>
    <w:rsid w:val="001B2BE2"/>
    <w:rsid w:val="001C559C"/>
    <w:rsid w:val="001C62A9"/>
    <w:rsid w:val="001C6BEF"/>
    <w:rsid w:val="001C75B7"/>
    <w:rsid w:val="001D7E77"/>
    <w:rsid w:val="001E23A8"/>
    <w:rsid w:val="001E71A8"/>
    <w:rsid w:val="001F25E2"/>
    <w:rsid w:val="001F4E3C"/>
    <w:rsid w:val="001F6B32"/>
    <w:rsid w:val="002012F1"/>
    <w:rsid w:val="0021203B"/>
    <w:rsid w:val="002224BC"/>
    <w:rsid w:val="002263F9"/>
    <w:rsid w:val="00227D83"/>
    <w:rsid w:val="002327FE"/>
    <w:rsid w:val="00241B41"/>
    <w:rsid w:val="00243380"/>
    <w:rsid w:val="0024357E"/>
    <w:rsid w:val="0024472E"/>
    <w:rsid w:val="00246640"/>
    <w:rsid w:val="00251C3D"/>
    <w:rsid w:val="00252194"/>
    <w:rsid w:val="00260C36"/>
    <w:rsid w:val="002659C9"/>
    <w:rsid w:val="002806E2"/>
    <w:rsid w:val="002902E4"/>
    <w:rsid w:val="00296D13"/>
    <w:rsid w:val="002A2AD3"/>
    <w:rsid w:val="002A7E41"/>
    <w:rsid w:val="002B7E25"/>
    <w:rsid w:val="002C1C01"/>
    <w:rsid w:val="002C7481"/>
    <w:rsid w:val="002D0417"/>
    <w:rsid w:val="002D5079"/>
    <w:rsid w:val="002E3EEF"/>
    <w:rsid w:val="002E4660"/>
    <w:rsid w:val="002F25B2"/>
    <w:rsid w:val="002F6D66"/>
    <w:rsid w:val="00301029"/>
    <w:rsid w:val="00302B41"/>
    <w:rsid w:val="0030433B"/>
    <w:rsid w:val="003047CF"/>
    <w:rsid w:val="00306DB0"/>
    <w:rsid w:val="00306E67"/>
    <w:rsid w:val="00312723"/>
    <w:rsid w:val="00315FA9"/>
    <w:rsid w:val="003224CF"/>
    <w:rsid w:val="003279DD"/>
    <w:rsid w:val="00332D55"/>
    <w:rsid w:val="003369BB"/>
    <w:rsid w:val="00343DC5"/>
    <w:rsid w:val="00352628"/>
    <w:rsid w:val="0035338B"/>
    <w:rsid w:val="00355A1F"/>
    <w:rsid w:val="00364149"/>
    <w:rsid w:val="00364BFC"/>
    <w:rsid w:val="00367671"/>
    <w:rsid w:val="00367B18"/>
    <w:rsid w:val="0037308D"/>
    <w:rsid w:val="003735FE"/>
    <w:rsid w:val="00374813"/>
    <w:rsid w:val="003B0276"/>
    <w:rsid w:val="003B131C"/>
    <w:rsid w:val="003B36D5"/>
    <w:rsid w:val="003B3A50"/>
    <w:rsid w:val="003B618D"/>
    <w:rsid w:val="003B7C40"/>
    <w:rsid w:val="003C19CB"/>
    <w:rsid w:val="003C3EA1"/>
    <w:rsid w:val="003C47A6"/>
    <w:rsid w:val="003D1782"/>
    <w:rsid w:val="003D389E"/>
    <w:rsid w:val="003D5AE4"/>
    <w:rsid w:val="003D6843"/>
    <w:rsid w:val="003E2676"/>
    <w:rsid w:val="004028D6"/>
    <w:rsid w:val="004170EE"/>
    <w:rsid w:val="00422488"/>
    <w:rsid w:val="00430207"/>
    <w:rsid w:val="00431F72"/>
    <w:rsid w:val="00434628"/>
    <w:rsid w:val="004356E0"/>
    <w:rsid w:val="00440875"/>
    <w:rsid w:val="00442457"/>
    <w:rsid w:val="00444ECF"/>
    <w:rsid w:val="004508B9"/>
    <w:rsid w:val="00461621"/>
    <w:rsid w:val="0046215D"/>
    <w:rsid w:val="004630D2"/>
    <w:rsid w:val="00466CF9"/>
    <w:rsid w:val="00470146"/>
    <w:rsid w:val="0047315A"/>
    <w:rsid w:val="0047337A"/>
    <w:rsid w:val="004737DC"/>
    <w:rsid w:val="00475DE0"/>
    <w:rsid w:val="00494A26"/>
    <w:rsid w:val="004A0205"/>
    <w:rsid w:val="004A3A16"/>
    <w:rsid w:val="004A7F98"/>
    <w:rsid w:val="004B06E4"/>
    <w:rsid w:val="004B3E36"/>
    <w:rsid w:val="004B56BB"/>
    <w:rsid w:val="004C183F"/>
    <w:rsid w:val="004C7509"/>
    <w:rsid w:val="004D0410"/>
    <w:rsid w:val="004D332E"/>
    <w:rsid w:val="004E77C5"/>
    <w:rsid w:val="004F4B48"/>
    <w:rsid w:val="00504478"/>
    <w:rsid w:val="00505275"/>
    <w:rsid w:val="00505B55"/>
    <w:rsid w:val="0051591B"/>
    <w:rsid w:val="00520925"/>
    <w:rsid w:val="00525FB6"/>
    <w:rsid w:val="00527093"/>
    <w:rsid w:val="00534069"/>
    <w:rsid w:val="00554178"/>
    <w:rsid w:val="00555155"/>
    <w:rsid w:val="005601B9"/>
    <w:rsid w:val="0056528F"/>
    <w:rsid w:val="00571F86"/>
    <w:rsid w:val="00587D63"/>
    <w:rsid w:val="00591FED"/>
    <w:rsid w:val="00597498"/>
    <w:rsid w:val="005A2A44"/>
    <w:rsid w:val="005A5670"/>
    <w:rsid w:val="005A5F05"/>
    <w:rsid w:val="005B186B"/>
    <w:rsid w:val="005C0CF8"/>
    <w:rsid w:val="005C41A9"/>
    <w:rsid w:val="005C6839"/>
    <w:rsid w:val="005C7783"/>
    <w:rsid w:val="005D0FD7"/>
    <w:rsid w:val="005D5BDC"/>
    <w:rsid w:val="005D5ECD"/>
    <w:rsid w:val="005D6DEC"/>
    <w:rsid w:val="005D79FA"/>
    <w:rsid w:val="005E5CEF"/>
    <w:rsid w:val="005E6106"/>
    <w:rsid w:val="00602B27"/>
    <w:rsid w:val="00605E0D"/>
    <w:rsid w:val="00605ECF"/>
    <w:rsid w:val="00613800"/>
    <w:rsid w:val="0062147D"/>
    <w:rsid w:val="00630C35"/>
    <w:rsid w:val="00631146"/>
    <w:rsid w:val="0064075F"/>
    <w:rsid w:val="00644C1B"/>
    <w:rsid w:val="00645CD5"/>
    <w:rsid w:val="0064777D"/>
    <w:rsid w:val="006526C3"/>
    <w:rsid w:val="006563C6"/>
    <w:rsid w:val="00670638"/>
    <w:rsid w:val="006749BA"/>
    <w:rsid w:val="00681959"/>
    <w:rsid w:val="00683AB3"/>
    <w:rsid w:val="00683E11"/>
    <w:rsid w:val="006A29F4"/>
    <w:rsid w:val="006A51D0"/>
    <w:rsid w:val="006B1570"/>
    <w:rsid w:val="006C292E"/>
    <w:rsid w:val="006C6B05"/>
    <w:rsid w:val="006D098B"/>
    <w:rsid w:val="006D36B4"/>
    <w:rsid w:val="006D4800"/>
    <w:rsid w:val="006D4815"/>
    <w:rsid w:val="006D4D3E"/>
    <w:rsid w:val="006E5D13"/>
    <w:rsid w:val="006E7821"/>
    <w:rsid w:val="006F0018"/>
    <w:rsid w:val="006F40F6"/>
    <w:rsid w:val="006F74C5"/>
    <w:rsid w:val="006F7629"/>
    <w:rsid w:val="00701F6B"/>
    <w:rsid w:val="00706D3A"/>
    <w:rsid w:val="007111B3"/>
    <w:rsid w:val="00711D05"/>
    <w:rsid w:val="0071282B"/>
    <w:rsid w:val="00720465"/>
    <w:rsid w:val="0072221E"/>
    <w:rsid w:val="00732F8F"/>
    <w:rsid w:val="00733651"/>
    <w:rsid w:val="00735D2D"/>
    <w:rsid w:val="00740738"/>
    <w:rsid w:val="00741BEC"/>
    <w:rsid w:val="00742E59"/>
    <w:rsid w:val="00743B20"/>
    <w:rsid w:val="00744A11"/>
    <w:rsid w:val="007662CE"/>
    <w:rsid w:val="007715A3"/>
    <w:rsid w:val="00777224"/>
    <w:rsid w:val="007773FA"/>
    <w:rsid w:val="007812C7"/>
    <w:rsid w:val="00781CF2"/>
    <w:rsid w:val="00782D42"/>
    <w:rsid w:val="00784A64"/>
    <w:rsid w:val="00785B16"/>
    <w:rsid w:val="007907F4"/>
    <w:rsid w:val="007978A0"/>
    <w:rsid w:val="007A3F4A"/>
    <w:rsid w:val="007A7FF4"/>
    <w:rsid w:val="007B0B6A"/>
    <w:rsid w:val="007B10F9"/>
    <w:rsid w:val="007B1169"/>
    <w:rsid w:val="007B11BF"/>
    <w:rsid w:val="007B2431"/>
    <w:rsid w:val="007B5433"/>
    <w:rsid w:val="007C1CED"/>
    <w:rsid w:val="007C3E0C"/>
    <w:rsid w:val="007C4BE7"/>
    <w:rsid w:val="007D5E66"/>
    <w:rsid w:val="007F0058"/>
    <w:rsid w:val="007F1A96"/>
    <w:rsid w:val="007F4121"/>
    <w:rsid w:val="007F7487"/>
    <w:rsid w:val="00802127"/>
    <w:rsid w:val="00813032"/>
    <w:rsid w:val="00813EED"/>
    <w:rsid w:val="00832D48"/>
    <w:rsid w:val="00835043"/>
    <w:rsid w:val="0083619C"/>
    <w:rsid w:val="00836F25"/>
    <w:rsid w:val="008456A0"/>
    <w:rsid w:val="00854034"/>
    <w:rsid w:val="00864971"/>
    <w:rsid w:val="00870DAA"/>
    <w:rsid w:val="00870EFC"/>
    <w:rsid w:val="0087551A"/>
    <w:rsid w:val="00876283"/>
    <w:rsid w:val="008A4D62"/>
    <w:rsid w:val="008A5820"/>
    <w:rsid w:val="008B4E88"/>
    <w:rsid w:val="008B6502"/>
    <w:rsid w:val="008C0E0A"/>
    <w:rsid w:val="008C1A6A"/>
    <w:rsid w:val="008D23EA"/>
    <w:rsid w:val="008D3135"/>
    <w:rsid w:val="008D7C4F"/>
    <w:rsid w:val="008E01FF"/>
    <w:rsid w:val="008E2B8F"/>
    <w:rsid w:val="008F1DDC"/>
    <w:rsid w:val="008F29FD"/>
    <w:rsid w:val="00903B84"/>
    <w:rsid w:val="00904020"/>
    <w:rsid w:val="009047FD"/>
    <w:rsid w:val="009110DE"/>
    <w:rsid w:val="00912DE7"/>
    <w:rsid w:val="009145CE"/>
    <w:rsid w:val="00923707"/>
    <w:rsid w:val="00941F71"/>
    <w:rsid w:val="00943C81"/>
    <w:rsid w:val="00944AC4"/>
    <w:rsid w:val="0094671A"/>
    <w:rsid w:val="0094793A"/>
    <w:rsid w:val="00950EE2"/>
    <w:rsid w:val="0095339C"/>
    <w:rsid w:val="0095462E"/>
    <w:rsid w:val="00961CB7"/>
    <w:rsid w:val="00966A9F"/>
    <w:rsid w:val="00966C0B"/>
    <w:rsid w:val="00966D07"/>
    <w:rsid w:val="0097798F"/>
    <w:rsid w:val="009832E9"/>
    <w:rsid w:val="00983E1D"/>
    <w:rsid w:val="0099500A"/>
    <w:rsid w:val="009A67B4"/>
    <w:rsid w:val="009B251B"/>
    <w:rsid w:val="009B7000"/>
    <w:rsid w:val="009B7207"/>
    <w:rsid w:val="009C3B3A"/>
    <w:rsid w:val="009C3CF8"/>
    <w:rsid w:val="009C4055"/>
    <w:rsid w:val="009C5480"/>
    <w:rsid w:val="009C67BE"/>
    <w:rsid w:val="009C7C86"/>
    <w:rsid w:val="009C7FD1"/>
    <w:rsid w:val="009D3F93"/>
    <w:rsid w:val="009E7726"/>
    <w:rsid w:val="009F0D82"/>
    <w:rsid w:val="00A02C84"/>
    <w:rsid w:val="00A04A88"/>
    <w:rsid w:val="00A06E71"/>
    <w:rsid w:val="00A122A5"/>
    <w:rsid w:val="00A16725"/>
    <w:rsid w:val="00A16B13"/>
    <w:rsid w:val="00A1790B"/>
    <w:rsid w:val="00A25228"/>
    <w:rsid w:val="00A36DD7"/>
    <w:rsid w:val="00A455AD"/>
    <w:rsid w:val="00A47AC5"/>
    <w:rsid w:val="00A50D98"/>
    <w:rsid w:val="00A534A5"/>
    <w:rsid w:val="00A57039"/>
    <w:rsid w:val="00A74737"/>
    <w:rsid w:val="00A80129"/>
    <w:rsid w:val="00A82173"/>
    <w:rsid w:val="00A85DF2"/>
    <w:rsid w:val="00A91BC7"/>
    <w:rsid w:val="00A970F5"/>
    <w:rsid w:val="00AA10DF"/>
    <w:rsid w:val="00AA4149"/>
    <w:rsid w:val="00AA56B8"/>
    <w:rsid w:val="00AB2B0C"/>
    <w:rsid w:val="00AB5577"/>
    <w:rsid w:val="00AB65F3"/>
    <w:rsid w:val="00AB67D6"/>
    <w:rsid w:val="00AC3BFE"/>
    <w:rsid w:val="00AC45A7"/>
    <w:rsid w:val="00AC4F4E"/>
    <w:rsid w:val="00AC6079"/>
    <w:rsid w:val="00AC7831"/>
    <w:rsid w:val="00AD5BD0"/>
    <w:rsid w:val="00AE49EC"/>
    <w:rsid w:val="00AE68F9"/>
    <w:rsid w:val="00AF0A8B"/>
    <w:rsid w:val="00AF2707"/>
    <w:rsid w:val="00AF6023"/>
    <w:rsid w:val="00AF61BE"/>
    <w:rsid w:val="00AF7186"/>
    <w:rsid w:val="00AF79F4"/>
    <w:rsid w:val="00B04731"/>
    <w:rsid w:val="00B10123"/>
    <w:rsid w:val="00B13C5E"/>
    <w:rsid w:val="00B15946"/>
    <w:rsid w:val="00B17ACB"/>
    <w:rsid w:val="00B209FF"/>
    <w:rsid w:val="00B21B82"/>
    <w:rsid w:val="00B21F09"/>
    <w:rsid w:val="00B22E02"/>
    <w:rsid w:val="00B254E2"/>
    <w:rsid w:val="00B3423A"/>
    <w:rsid w:val="00B5303A"/>
    <w:rsid w:val="00B55525"/>
    <w:rsid w:val="00B63781"/>
    <w:rsid w:val="00B65FBD"/>
    <w:rsid w:val="00B71971"/>
    <w:rsid w:val="00B7197B"/>
    <w:rsid w:val="00B73025"/>
    <w:rsid w:val="00B7359E"/>
    <w:rsid w:val="00B75221"/>
    <w:rsid w:val="00B80E8E"/>
    <w:rsid w:val="00B83BE3"/>
    <w:rsid w:val="00B874C2"/>
    <w:rsid w:val="00B908CC"/>
    <w:rsid w:val="00B90F6E"/>
    <w:rsid w:val="00BA7E49"/>
    <w:rsid w:val="00BB5A67"/>
    <w:rsid w:val="00BB5BCD"/>
    <w:rsid w:val="00BC2954"/>
    <w:rsid w:val="00BC5465"/>
    <w:rsid w:val="00BC6100"/>
    <w:rsid w:val="00BC728B"/>
    <w:rsid w:val="00BC76B3"/>
    <w:rsid w:val="00BD03F8"/>
    <w:rsid w:val="00BF614F"/>
    <w:rsid w:val="00C01FF7"/>
    <w:rsid w:val="00C049DA"/>
    <w:rsid w:val="00C076BE"/>
    <w:rsid w:val="00C145C2"/>
    <w:rsid w:val="00C1485A"/>
    <w:rsid w:val="00C321B4"/>
    <w:rsid w:val="00C3635A"/>
    <w:rsid w:val="00C3701B"/>
    <w:rsid w:val="00C400CD"/>
    <w:rsid w:val="00C41F71"/>
    <w:rsid w:val="00C445A9"/>
    <w:rsid w:val="00C44F6E"/>
    <w:rsid w:val="00C45D79"/>
    <w:rsid w:val="00C52BD7"/>
    <w:rsid w:val="00C53062"/>
    <w:rsid w:val="00C53BB5"/>
    <w:rsid w:val="00C64064"/>
    <w:rsid w:val="00C722F4"/>
    <w:rsid w:val="00C735F6"/>
    <w:rsid w:val="00C73DEA"/>
    <w:rsid w:val="00C74A17"/>
    <w:rsid w:val="00C830DE"/>
    <w:rsid w:val="00C850AC"/>
    <w:rsid w:val="00C91EB7"/>
    <w:rsid w:val="00C9521E"/>
    <w:rsid w:val="00CA2D6C"/>
    <w:rsid w:val="00CB316B"/>
    <w:rsid w:val="00CB318F"/>
    <w:rsid w:val="00CB319A"/>
    <w:rsid w:val="00CB4828"/>
    <w:rsid w:val="00CB698C"/>
    <w:rsid w:val="00CC2F6E"/>
    <w:rsid w:val="00CC78ED"/>
    <w:rsid w:val="00CD3A79"/>
    <w:rsid w:val="00CF0611"/>
    <w:rsid w:val="00CF7944"/>
    <w:rsid w:val="00D02042"/>
    <w:rsid w:val="00D06062"/>
    <w:rsid w:val="00D11979"/>
    <w:rsid w:val="00D13863"/>
    <w:rsid w:val="00D15770"/>
    <w:rsid w:val="00D22C41"/>
    <w:rsid w:val="00D22CBF"/>
    <w:rsid w:val="00D252C9"/>
    <w:rsid w:val="00D263EE"/>
    <w:rsid w:val="00D2725B"/>
    <w:rsid w:val="00D27E3B"/>
    <w:rsid w:val="00D409DE"/>
    <w:rsid w:val="00D43199"/>
    <w:rsid w:val="00D4424E"/>
    <w:rsid w:val="00D47884"/>
    <w:rsid w:val="00D50B80"/>
    <w:rsid w:val="00D60200"/>
    <w:rsid w:val="00D6106B"/>
    <w:rsid w:val="00D641F2"/>
    <w:rsid w:val="00D6494E"/>
    <w:rsid w:val="00D76DAD"/>
    <w:rsid w:val="00D77CBF"/>
    <w:rsid w:val="00D80DDF"/>
    <w:rsid w:val="00D94003"/>
    <w:rsid w:val="00D97A4A"/>
    <w:rsid w:val="00DA0918"/>
    <w:rsid w:val="00DA1733"/>
    <w:rsid w:val="00DA3107"/>
    <w:rsid w:val="00DB0B8A"/>
    <w:rsid w:val="00DB26BD"/>
    <w:rsid w:val="00DC3612"/>
    <w:rsid w:val="00DD7386"/>
    <w:rsid w:val="00DE04F3"/>
    <w:rsid w:val="00DE20BA"/>
    <w:rsid w:val="00DE6084"/>
    <w:rsid w:val="00DF15B4"/>
    <w:rsid w:val="00DF196A"/>
    <w:rsid w:val="00E024D5"/>
    <w:rsid w:val="00E051F8"/>
    <w:rsid w:val="00E33887"/>
    <w:rsid w:val="00E33DC5"/>
    <w:rsid w:val="00E34CB0"/>
    <w:rsid w:val="00E52EAF"/>
    <w:rsid w:val="00E62C89"/>
    <w:rsid w:val="00E630D7"/>
    <w:rsid w:val="00E63B31"/>
    <w:rsid w:val="00E66DD8"/>
    <w:rsid w:val="00E71CBA"/>
    <w:rsid w:val="00E74731"/>
    <w:rsid w:val="00E809F3"/>
    <w:rsid w:val="00E816ED"/>
    <w:rsid w:val="00E81DA4"/>
    <w:rsid w:val="00E8580C"/>
    <w:rsid w:val="00EA1546"/>
    <w:rsid w:val="00EA4039"/>
    <w:rsid w:val="00EA44B7"/>
    <w:rsid w:val="00EC0580"/>
    <w:rsid w:val="00EC15DA"/>
    <w:rsid w:val="00EC1EE0"/>
    <w:rsid w:val="00EC51EE"/>
    <w:rsid w:val="00EC5241"/>
    <w:rsid w:val="00ED1215"/>
    <w:rsid w:val="00ED571C"/>
    <w:rsid w:val="00ED5975"/>
    <w:rsid w:val="00ED69FF"/>
    <w:rsid w:val="00ED6CD7"/>
    <w:rsid w:val="00EE3373"/>
    <w:rsid w:val="00EE3D90"/>
    <w:rsid w:val="00EE71D7"/>
    <w:rsid w:val="00EF4B54"/>
    <w:rsid w:val="00EF6004"/>
    <w:rsid w:val="00F01CF1"/>
    <w:rsid w:val="00F02ACC"/>
    <w:rsid w:val="00F04286"/>
    <w:rsid w:val="00F11227"/>
    <w:rsid w:val="00F12397"/>
    <w:rsid w:val="00F21FDB"/>
    <w:rsid w:val="00F304B5"/>
    <w:rsid w:val="00F30E84"/>
    <w:rsid w:val="00F46803"/>
    <w:rsid w:val="00F4768D"/>
    <w:rsid w:val="00F47CA1"/>
    <w:rsid w:val="00F530D4"/>
    <w:rsid w:val="00F6690C"/>
    <w:rsid w:val="00F67179"/>
    <w:rsid w:val="00F809D5"/>
    <w:rsid w:val="00F90357"/>
    <w:rsid w:val="00F94E0C"/>
    <w:rsid w:val="00FA029B"/>
    <w:rsid w:val="00FA137E"/>
    <w:rsid w:val="00FA66A3"/>
    <w:rsid w:val="00FA6F51"/>
    <w:rsid w:val="00FA761E"/>
    <w:rsid w:val="00FB0704"/>
    <w:rsid w:val="00FB0C3D"/>
    <w:rsid w:val="00FB78B5"/>
    <w:rsid w:val="00FC50DB"/>
    <w:rsid w:val="00FC53AF"/>
    <w:rsid w:val="00FD0F3B"/>
    <w:rsid w:val="00FD2D30"/>
    <w:rsid w:val="00FD3E0E"/>
    <w:rsid w:val="00FD5C78"/>
    <w:rsid w:val="00FD61D9"/>
    <w:rsid w:val="00FD78A4"/>
    <w:rsid w:val="00FE78D4"/>
    <w:rsid w:val="00FF4D4C"/>
    <w:rsid w:val="4213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B5831D"/>
  <w15:docId w15:val="{4157FC5E-9858-47EC-ACF0-7D3C479C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uiPriority="0"/>
    <w:lsdException w:name="endnote reference" w:uiPriority="0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 w:qFormat="1"/>
    <w:lsdException w:name="Body Text Indent 2" w:uiPriority="0"/>
    <w:lsdException w:name="Body Text Indent 3" w:uiPriority="0"/>
    <w:lsdException w:name="Block Text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pageBreakBefore/>
      <w:numPr>
        <w:numId w:val="1"/>
      </w:numPr>
      <w:spacing w:before="340" w:after="33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widowControl/>
      <w:spacing w:before="280" w:after="290" w:line="376" w:lineRule="auto"/>
      <w:ind w:left="864" w:hanging="864"/>
      <w:jc w:val="left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widowControl/>
      <w:spacing w:before="280" w:after="290" w:line="376" w:lineRule="auto"/>
      <w:ind w:left="1008" w:hanging="1008"/>
      <w:jc w:val="left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pPr>
      <w:ind w:leftChars="1200" w:left="2520" w:firstLineChars="200" w:firstLine="200"/>
    </w:pPr>
    <w:rPr>
      <w:rFonts w:cs="Times New Roman"/>
      <w:szCs w:val="24"/>
    </w:rPr>
  </w:style>
  <w:style w:type="paragraph" w:styleId="a4">
    <w:name w:val="Normal Indent"/>
    <w:basedOn w:val="a0"/>
    <w:link w:val="a5"/>
    <w:pPr>
      <w:widowControl/>
      <w:ind w:firstLine="420"/>
      <w:jc w:val="left"/>
    </w:pPr>
    <w:rPr>
      <w:rFonts w:cs="Times New Roman"/>
      <w:szCs w:val="18"/>
    </w:rPr>
  </w:style>
  <w:style w:type="paragraph" w:styleId="a6">
    <w:name w:val="caption"/>
    <w:basedOn w:val="a0"/>
    <w:next w:val="a0"/>
    <w:link w:val="a7"/>
    <w:qFormat/>
    <w:pPr>
      <w:widowControl/>
      <w:jc w:val="left"/>
    </w:pPr>
    <w:rPr>
      <w:rFonts w:ascii="Cambria" w:eastAsia="黑体" w:hAnsi="Cambria" w:cs="Times New Roman"/>
      <w:sz w:val="20"/>
      <w:szCs w:val="20"/>
    </w:rPr>
  </w:style>
  <w:style w:type="paragraph" w:styleId="a8">
    <w:name w:val="Document Map"/>
    <w:basedOn w:val="a0"/>
    <w:link w:val="a9"/>
    <w:uiPriority w:val="99"/>
    <w:semiHidden/>
    <w:pPr>
      <w:widowControl/>
      <w:jc w:val="left"/>
    </w:pPr>
    <w:rPr>
      <w:rFonts w:ascii="宋体" w:cs="Times New Roman"/>
      <w:sz w:val="18"/>
      <w:szCs w:val="18"/>
    </w:rPr>
  </w:style>
  <w:style w:type="paragraph" w:styleId="aa">
    <w:name w:val="annotation text"/>
    <w:basedOn w:val="a0"/>
    <w:link w:val="ab"/>
    <w:unhideWhenUsed/>
    <w:pPr>
      <w:widowControl/>
      <w:jc w:val="left"/>
    </w:pPr>
    <w:rPr>
      <w:rFonts w:cs="Times New Roman"/>
    </w:rPr>
  </w:style>
  <w:style w:type="paragraph" w:styleId="31">
    <w:name w:val="Body Text 3"/>
    <w:basedOn w:val="a0"/>
    <w:link w:val="32"/>
    <w:qFormat/>
    <w:pPr>
      <w:autoSpaceDE w:val="0"/>
      <w:autoSpaceDN w:val="0"/>
      <w:adjustRightInd w:val="0"/>
      <w:ind w:firstLineChars="200" w:firstLine="200"/>
      <w:jc w:val="left"/>
    </w:pPr>
    <w:rPr>
      <w:rFonts w:ascii="Comic Sans MS" w:hAnsi="Comic Sans MS" w:cs="Times New Roman"/>
      <w:color w:val="FF0000"/>
      <w:kern w:val="0"/>
      <w:szCs w:val="24"/>
    </w:rPr>
  </w:style>
  <w:style w:type="paragraph" w:styleId="ac">
    <w:name w:val="Body Text"/>
    <w:basedOn w:val="a0"/>
    <w:link w:val="ad"/>
    <w:pPr>
      <w:widowControl/>
      <w:spacing w:after="120"/>
      <w:jc w:val="left"/>
    </w:pPr>
    <w:rPr>
      <w:rFonts w:cs="Times New Roman"/>
    </w:rPr>
  </w:style>
  <w:style w:type="paragraph" w:styleId="ae">
    <w:name w:val="Body Text Indent"/>
    <w:basedOn w:val="a0"/>
    <w:link w:val="af"/>
    <w:unhideWhenUsed/>
    <w:pPr>
      <w:widowControl/>
      <w:spacing w:after="120"/>
      <w:ind w:leftChars="200" w:left="420"/>
      <w:jc w:val="left"/>
    </w:pPr>
    <w:rPr>
      <w:rFonts w:cs="Times New Roman"/>
    </w:rPr>
  </w:style>
  <w:style w:type="paragraph" w:styleId="TOC5">
    <w:name w:val="toc 5"/>
    <w:basedOn w:val="a0"/>
    <w:next w:val="a0"/>
    <w:uiPriority w:val="39"/>
    <w:pPr>
      <w:ind w:leftChars="800" w:left="1680" w:firstLineChars="200" w:firstLine="200"/>
    </w:pPr>
    <w:rPr>
      <w:rFonts w:cs="Times New Roman"/>
      <w:szCs w:val="24"/>
    </w:rPr>
  </w:style>
  <w:style w:type="paragraph" w:styleId="TOC3">
    <w:name w:val="toc 3"/>
    <w:basedOn w:val="a0"/>
    <w:next w:val="a0"/>
    <w:uiPriority w:val="39"/>
    <w:pPr>
      <w:widowControl/>
      <w:tabs>
        <w:tab w:val="right" w:leader="dot" w:pos="9061"/>
      </w:tabs>
      <w:ind w:leftChars="400" w:left="960"/>
      <w:jc w:val="left"/>
    </w:pPr>
    <w:rPr>
      <w:rFonts w:eastAsia="黑体" w:cs="Times New Roman"/>
    </w:rPr>
  </w:style>
  <w:style w:type="paragraph" w:styleId="TOC8">
    <w:name w:val="toc 8"/>
    <w:basedOn w:val="a0"/>
    <w:next w:val="a0"/>
    <w:uiPriority w:val="39"/>
    <w:pPr>
      <w:ind w:leftChars="1400" w:left="2940" w:firstLineChars="200" w:firstLine="200"/>
    </w:pPr>
    <w:rPr>
      <w:rFonts w:cs="Times New Roman"/>
      <w:szCs w:val="24"/>
    </w:rPr>
  </w:style>
  <w:style w:type="paragraph" w:styleId="af0">
    <w:name w:val="Date"/>
    <w:basedOn w:val="a0"/>
    <w:next w:val="a0"/>
    <w:link w:val="af1"/>
    <w:unhideWhenUsed/>
    <w:pPr>
      <w:widowControl/>
      <w:ind w:leftChars="2500" w:left="100"/>
      <w:jc w:val="left"/>
    </w:pPr>
    <w:rPr>
      <w:rFonts w:cs="Times New Roman"/>
    </w:rPr>
  </w:style>
  <w:style w:type="paragraph" w:styleId="21">
    <w:name w:val="Body Text Indent 2"/>
    <w:basedOn w:val="a0"/>
    <w:link w:val="22"/>
    <w:pPr>
      <w:widowControl/>
      <w:ind w:left="-141" w:firstLine="213"/>
      <w:jc w:val="left"/>
    </w:pPr>
    <w:rPr>
      <w:rFonts w:cs="Times New Roman"/>
      <w:sz w:val="18"/>
      <w:szCs w:val="18"/>
    </w:rPr>
  </w:style>
  <w:style w:type="paragraph" w:styleId="af2">
    <w:name w:val="endnote text"/>
    <w:basedOn w:val="a0"/>
    <w:link w:val="af3"/>
    <w:pPr>
      <w:widowControl/>
      <w:snapToGrid w:val="0"/>
      <w:spacing w:line="400" w:lineRule="exact"/>
      <w:jc w:val="left"/>
    </w:pPr>
    <w:rPr>
      <w:rFonts w:cs="Times New Roman"/>
      <w:szCs w:val="20"/>
    </w:rPr>
  </w:style>
  <w:style w:type="paragraph" w:styleId="af4">
    <w:name w:val="Balloon Text"/>
    <w:basedOn w:val="a0"/>
    <w:link w:val="af5"/>
    <w:pPr>
      <w:widowControl/>
      <w:jc w:val="left"/>
    </w:pPr>
    <w:rPr>
      <w:rFonts w:cs="Times New Roman"/>
      <w:sz w:val="18"/>
      <w:szCs w:val="18"/>
    </w:rPr>
  </w:style>
  <w:style w:type="paragraph" w:styleId="af6">
    <w:name w:val="footer"/>
    <w:basedOn w:val="a0"/>
    <w:link w:val="af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0"/>
    <w:link w:val="af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link w:val="TOC10"/>
    <w:uiPriority w:val="39"/>
    <w:qFormat/>
    <w:pPr>
      <w:widowControl/>
      <w:tabs>
        <w:tab w:val="left" w:pos="420"/>
        <w:tab w:val="right" w:leader="dot" w:pos="9061"/>
      </w:tabs>
      <w:jc w:val="left"/>
    </w:pPr>
    <w:rPr>
      <w:rFonts w:ascii="黑体" w:eastAsia="黑体" w:hAnsi="黑体" w:cs="Times New Roman"/>
    </w:rPr>
  </w:style>
  <w:style w:type="paragraph" w:styleId="TOC4">
    <w:name w:val="toc 4"/>
    <w:basedOn w:val="a0"/>
    <w:next w:val="a0"/>
    <w:uiPriority w:val="39"/>
    <w:pPr>
      <w:widowControl/>
      <w:ind w:leftChars="600" w:left="1260"/>
      <w:jc w:val="left"/>
    </w:pPr>
    <w:rPr>
      <w:rFonts w:cs="Times New Roman"/>
    </w:rPr>
  </w:style>
  <w:style w:type="paragraph" w:styleId="afa">
    <w:name w:val="footnote text"/>
    <w:basedOn w:val="a0"/>
    <w:link w:val="afb"/>
    <w:uiPriority w:val="99"/>
    <w:semiHidden/>
    <w:unhideWhenUsed/>
    <w:pPr>
      <w:snapToGrid w:val="0"/>
      <w:ind w:firstLineChars="200" w:firstLine="200"/>
      <w:jc w:val="left"/>
    </w:pPr>
    <w:rPr>
      <w:rFonts w:cs="Times New Roman"/>
      <w:sz w:val="18"/>
      <w:szCs w:val="18"/>
    </w:rPr>
  </w:style>
  <w:style w:type="paragraph" w:styleId="TOC6">
    <w:name w:val="toc 6"/>
    <w:basedOn w:val="a0"/>
    <w:next w:val="a0"/>
    <w:uiPriority w:val="39"/>
    <w:pPr>
      <w:ind w:leftChars="1000" w:left="2100" w:firstLineChars="200" w:firstLine="200"/>
    </w:pPr>
    <w:rPr>
      <w:rFonts w:cs="Times New Roman"/>
      <w:szCs w:val="24"/>
    </w:rPr>
  </w:style>
  <w:style w:type="paragraph" w:styleId="33">
    <w:name w:val="Body Text Indent 3"/>
    <w:basedOn w:val="a0"/>
    <w:link w:val="34"/>
    <w:pPr>
      <w:spacing w:after="120"/>
      <w:ind w:leftChars="200" w:left="420" w:firstLineChars="200" w:firstLine="200"/>
    </w:pPr>
    <w:rPr>
      <w:rFonts w:cs="Times New Roman"/>
      <w:sz w:val="16"/>
      <w:szCs w:val="16"/>
    </w:rPr>
  </w:style>
  <w:style w:type="paragraph" w:styleId="TOC2">
    <w:name w:val="toc 2"/>
    <w:basedOn w:val="a0"/>
    <w:next w:val="a0"/>
    <w:uiPriority w:val="39"/>
    <w:pPr>
      <w:widowControl/>
      <w:tabs>
        <w:tab w:val="right" w:leader="dot" w:pos="9061"/>
      </w:tabs>
      <w:ind w:leftChars="200" w:left="480"/>
      <w:jc w:val="left"/>
    </w:pPr>
    <w:rPr>
      <w:rFonts w:cs="Times New Roman"/>
    </w:rPr>
  </w:style>
  <w:style w:type="paragraph" w:styleId="TOC9">
    <w:name w:val="toc 9"/>
    <w:basedOn w:val="a0"/>
    <w:next w:val="a0"/>
    <w:uiPriority w:val="39"/>
    <w:pPr>
      <w:ind w:leftChars="1600" w:left="3360" w:firstLineChars="200" w:firstLine="200"/>
    </w:pPr>
    <w:rPr>
      <w:rFonts w:cs="Times New Roman"/>
      <w:szCs w:val="24"/>
    </w:rPr>
  </w:style>
  <w:style w:type="paragraph" w:styleId="23">
    <w:name w:val="Body Text 2"/>
    <w:basedOn w:val="a0"/>
    <w:link w:val="24"/>
    <w:pPr>
      <w:autoSpaceDE w:val="0"/>
      <w:autoSpaceDN w:val="0"/>
      <w:adjustRightInd w:val="0"/>
      <w:ind w:firstLineChars="200" w:firstLine="200"/>
    </w:pPr>
    <w:rPr>
      <w:rFonts w:ascii="宋体" w:hAnsi="宋体" w:cs="Times New Roman"/>
      <w:color w:val="000000"/>
      <w:kern w:val="0"/>
      <w:szCs w:val="20"/>
    </w:rPr>
  </w:style>
  <w:style w:type="paragraph" w:styleId="HTML">
    <w:name w:val="HTML Preformatted"/>
    <w:basedOn w:val="a0"/>
    <w:link w:val="HTML0"/>
    <w:uiPriority w:val="99"/>
    <w:semiHidden/>
    <w:pPr>
      <w:widowControl/>
      <w:jc w:val="left"/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0"/>
    <w:link w:val="afd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e">
    <w:name w:val="Title"/>
    <w:basedOn w:val="a0"/>
    <w:next w:val="a0"/>
    <w:link w:val="aff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paragraph" w:styleId="aff0">
    <w:name w:val="annotation subject"/>
    <w:basedOn w:val="aa"/>
    <w:next w:val="aa"/>
    <w:link w:val="aff1"/>
    <w:unhideWhenUsed/>
    <w:pPr>
      <w:widowControl w:val="0"/>
    </w:pPr>
    <w:rPr>
      <w:rFonts w:asciiTheme="minorHAnsi" w:hAnsiTheme="minorHAnsi" w:cstheme="minorBidi"/>
      <w:b/>
      <w:bCs/>
    </w:rPr>
  </w:style>
  <w:style w:type="table" w:styleId="aff2">
    <w:name w:val="Table Grid"/>
    <w:basedOn w:val="a2"/>
    <w:uiPriority w:val="59"/>
    <w:pPr>
      <w:spacing w:line="360" w:lineRule="auto"/>
      <w:jc w:val="center"/>
    </w:pPr>
    <w:rPr>
      <w:rFonts w:ascii="Times New Roman" w:eastAsia="宋体" w:hAnsi="Times New Roman" w:cs="Times New Roman"/>
    </w:rPr>
    <w:tblPr>
      <w:tblBorders>
        <w:top w:val="single" w:sz="8" w:space="0" w:color="000000"/>
        <w:bottom w:val="single" w:sz="8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3">
    <w:name w:val="Light Shading"/>
    <w:basedOn w:val="a2"/>
    <w:uiPriority w:val="60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f4">
    <w:name w:val="Strong"/>
    <w:uiPriority w:val="22"/>
    <w:qFormat/>
    <w:rPr>
      <w:b/>
      <w:bCs/>
    </w:rPr>
  </w:style>
  <w:style w:type="character" w:styleId="aff5">
    <w:name w:val="endnote reference"/>
    <w:rPr>
      <w:vertAlign w:val="superscript"/>
    </w:rPr>
  </w:style>
  <w:style w:type="character" w:styleId="aff6">
    <w:name w:val="page number"/>
    <w:basedOn w:val="a1"/>
    <w:rPr>
      <w:rFonts w:cs="Times New Roman"/>
    </w:rPr>
  </w:style>
  <w:style w:type="character" w:styleId="aff7">
    <w:name w:val="FollowedHyperlink"/>
    <w:basedOn w:val="a1"/>
    <w:unhideWhenUsed/>
    <w:rPr>
      <w:color w:val="954F72" w:themeColor="followedHyperlink"/>
      <w:u w:val="single"/>
    </w:rPr>
  </w:style>
  <w:style w:type="character" w:styleId="aff8">
    <w:name w:val="Emphasis"/>
    <w:basedOn w:val="a1"/>
    <w:uiPriority w:val="20"/>
    <w:qFormat/>
    <w:rPr>
      <w:i/>
      <w:iCs/>
    </w:rPr>
  </w:style>
  <w:style w:type="character" w:styleId="aff9">
    <w:name w:val="line number"/>
    <w:basedOn w:val="a1"/>
    <w:uiPriority w:val="99"/>
    <w:semiHidden/>
    <w:unhideWhenUsed/>
  </w:style>
  <w:style w:type="character" w:styleId="affa">
    <w:name w:val="Hyperlink"/>
    <w:basedOn w:val="a1"/>
    <w:uiPriority w:val="99"/>
    <w:rPr>
      <w:rFonts w:cs="Times New Roman"/>
      <w:color w:val="0000FF"/>
      <w:u w:val="single"/>
    </w:rPr>
  </w:style>
  <w:style w:type="character" w:styleId="affb">
    <w:name w:val="annotation reference"/>
    <w:basedOn w:val="a1"/>
    <w:unhideWhenUsed/>
    <w:rPr>
      <w:sz w:val="21"/>
      <w:szCs w:val="21"/>
    </w:rPr>
  </w:style>
  <w:style w:type="character" w:styleId="affc">
    <w:name w:val="footnote reference"/>
    <w:uiPriority w:val="99"/>
    <w:semiHidden/>
    <w:unhideWhenUsed/>
    <w:rPr>
      <w:vertAlign w:val="superscript"/>
    </w:rPr>
  </w:style>
  <w:style w:type="character" w:customStyle="1" w:styleId="aff">
    <w:name w:val="标题 字符"/>
    <w:basedOn w:val="a1"/>
    <w:link w:val="afe"/>
    <w:qFormat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1"/>
    <w:link w:val="1"/>
    <w:qFormat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qFormat/>
    <w:rPr>
      <w:rFonts w:ascii="Times New Roman" w:eastAsia="黑体" w:hAnsi="Times New Roman" w:cstheme="majorBidi"/>
      <w:bCs/>
      <w:sz w:val="24"/>
      <w:szCs w:val="32"/>
    </w:rPr>
  </w:style>
  <w:style w:type="paragraph" w:customStyle="1" w:styleId="affd">
    <w:name w:val="条标题"/>
    <w:basedOn w:val="a0"/>
    <w:link w:val="affe"/>
    <w:qFormat/>
    <w:pPr>
      <w:keepNext/>
      <w:spacing w:beforeLines="50" w:before="50" w:afterLines="50" w:after="50"/>
      <w:outlineLvl w:val="2"/>
    </w:pPr>
    <w:rPr>
      <w:rFonts w:eastAsia="黑体"/>
    </w:rPr>
  </w:style>
  <w:style w:type="paragraph" w:customStyle="1" w:styleId="afff">
    <w:name w:val="正文(西文)"/>
    <w:basedOn w:val="a0"/>
    <w:next w:val="a0"/>
    <w:link w:val="afff0"/>
    <w:qFormat/>
    <w:rPr>
      <w:rFonts w:eastAsia="Times New Roman"/>
    </w:rPr>
  </w:style>
  <w:style w:type="character" w:customStyle="1" w:styleId="affe">
    <w:name w:val="条标题 字符"/>
    <w:basedOn w:val="a1"/>
    <w:link w:val="affd"/>
    <w:qFormat/>
    <w:rPr>
      <w:rFonts w:ascii="Times New Roman" w:eastAsia="黑体" w:hAnsi="Times New Roman"/>
      <w:sz w:val="24"/>
    </w:rPr>
  </w:style>
  <w:style w:type="character" w:customStyle="1" w:styleId="afff0">
    <w:name w:val="正文(西文) 字符"/>
    <w:basedOn w:val="20"/>
    <w:link w:val="afff"/>
    <w:rPr>
      <w:rFonts w:ascii="Times New Roman" w:eastAsia="Times New Roman" w:hAnsi="Times New Roman" w:cstheme="majorBidi"/>
      <w:b/>
      <w:bCs w:val="0"/>
      <w:sz w:val="24"/>
      <w:szCs w:val="32"/>
    </w:rPr>
  </w:style>
  <w:style w:type="character" w:customStyle="1" w:styleId="af9">
    <w:name w:val="页眉 字符"/>
    <w:basedOn w:val="a1"/>
    <w:link w:val="af8"/>
    <w:uiPriority w:val="99"/>
    <w:rPr>
      <w:rFonts w:eastAsia="宋体"/>
      <w:sz w:val="18"/>
      <w:szCs w:val="18"/>
    </w:rPr>
  </w:style>
  <w:style w:type="character" w:customStyle="1" w:styleId="af7">
    <w:name w:val="页脚 字符"/>
    <w:basedOn w:val="a1"/>
    <w:link w:val="af6"/>
    <w:uiPriority w:val="99"/>
    <w:rPr>
      <w:rFonts w:eastAsia="宋体"/>
      <w:sz w:val="18"/>
      <w:szCs w:val="18"/>
    </w:rPr>
  </w:style>
  <w:style w:type="character" w:customStyle="1" w:styleId="30">
    <w:name w:val="标题 3 字符"/>
    <w:basedOn w:val="a1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61">
    <w:name w:val="标题 61"/>
    <w:basedOn w:val="a0"/>
    <w:next w:val="a0"/>
    <w:uiPriority w:val="9"/>
    <w:unhideWhenUsed/>
    <w:pPr>
      <w:keepNext/>
      <w:keepLines/>
      <w:widowControl/>
      <w:spacing w:before="240" w:after="64" w:line="320" w:lineRule="auto"/>
      <w:jc w:val="left"/>
      <w:outlineLvl w:val="5"/>
    </w:pPr>
    <w:rPr>
      <w:rFonts w:ascii="Cambria" w:hAnsi="Cambria" w:cs="Times New Roman"/>
      <w:b/>
      <w:bCs/>
      <w:szCs w:val="24"/>
    </w:rPr>
  </w:style>
  <w:style w:type="character" w:customStyle="1" w:styleId="60">
    <w:name w:val="标题 6 字符"/>
    <w:basedOn w:val="a1"/>
    <w:link w:val="6"/>
    <w:rPr>
      <w:rFonts w:ascii="Cambria" w:eastAsia="宋体" w:hAnsi="Cambria" w:cs="Times New Roman"/>
      <w:b/>
      <w:bCs/>
      <w:sz w:val="24"/>
      <w:szCs w:val="24"/>
    </w:rPr>
  </w:style>
  <w:style w:type="paragraph" w:styleId="afff1">
    <w:name w:val="List Paragraph"/>
    <w:basedOn w:val="a0"/>
    <w:link w:val="afff2"/>
    <w:uiPriority w:val="1"/>
    <w:qFormat/>
    <w:pPr>
      <w:widowControl/>
      <w:ind w:firstLine="420"/>
      <w:jc w:val="left"/>
    </w:pPr>
    <w:rPr>
      <w:rFonts w:cs="Times New Roman"/>
    </w:rPr>
  </w:style>
  <w:style w:type="character" w:customStyle="1" w:styleId="af5">
    <w:name w:val="批注框文本 字符"/>
    <w:basedOn w:val="a1"/>
    <w:link w:val="af4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文档结构图 字符"/>
    <w:basedOn w:val="a1"/>
    <w:link w:val="a8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11">
    <w:name w:val="文档结构图 字符1"/>
    <w:basedOn w:val="a1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sz w:val="20"/>
      <w:szCs w:val="20"/>
    </w:rPr>
  </w:style>
  <w:style w:type="paragraph" w:customStyle="1" w:styleId="TOC11">
    <w:name w:val="TOC 标题1"/>
    <w:basedOn w:val="1"/>
    <w:next w:val="a0"/>
    <w:uiPriority w:val="39"/>
    <w:qFormat/>
    <w:pPr>
      <w:widowControl/>
      <w:spacing w:before="480" w:after="0" w:line="276" w:lineRule="auto"/>
      <w:ind w:left="432" w:hanging="432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22">
    <w:name w:val="正文文本缩进 2 字符"/>
    <w:basedOn w:val="a1"/>
    <w:link w:val="21"/>
    <w:rPr>
      <w:rFonts w:ascii="Times New Roman" w:eastAsia="宋体" w:hAnsi="Times New Roman" w:cs="Times New Roman"/>
      <w:sz w:val="18"/>
      <w:szCs w:val="18"/>
    </w:rPr>
  </w:style>
  <w:style w:type="character" w:customStyle="1" w:styleId="210">
    <w:name w:val="正文文本缩进 2 字符1"/>
    <w:basedOn w:val="a1"/>
    <w:uiPriority w:val="99"/>
    <w:semiHidden/>
    <w:rPr>
      <w:rFonts w:eastAsia="宋体"/>
      <w:sz w:val="24"/>
    </w:rPr>
  </w:style>
  <w:style w:type="paragraph" w:customStyle="1" w:styleId="afff3">
    <w:name w:val="摘要标题"/>
    <w:basedOn w:val="a0"/>
    <w:uiPriority w:val="99"/>
    <w:pPr>
      <w:widowControl/>
      <w:spacing w:beforeLines="100" w:afterLines="100"/>
      <w:jc w:val="center"/>
    </w:pPr>
    <w:rPr>
      <w:rFonts w:eastAsia="黑体" w:cs="Times New Roman"/>
      <w:sz w:val="30"/>
      <w:szCs w:val="30"/>
    </w:rPr>
  </w:style>
  <w:style w:type="character" w:customStyle="1" w:styleId="afff4">
    <w:name w:val="摘要"/>
    <w:basedOn w:val="a1"/>
    <w:uiPriority w:val="99"/>
    <w:rPr>
      <w:rFonts w:eastAsia="黑体" w:cs="Times New Roman"/>
      <w:sz w:val="32"/>
    </w:rPr>
  </w:style>
  <w:style w:type="character" w:customStyle="1" w:styleId="ad">
    <w:name w:val="正文文本 字符"/>
    <w:basedOn w:val="a1"/>
    <w:link w:val="ac"/>
    <w:rPr>
      <w:rFonts w:ascii="Times New Roman" w:eastAsia="宋体" w:hAnsi="Times New Roman" w:cs="Times New Roman"/>
      <w:sz w:val="24"/>
    </w:rPr>
  </w:style>
  <w:style w:type="paragraph" w:customStyle="1" w:styleId="12">
    <w:name w:val="样式1"/>
    <w:basedOn w:val="2"/>
    <w:link w:val="1Char"/>
    <w:pPr>
      <w:widowControl/>
      <w:spacing w:line="480" w:lineRule="auto"/>
      <w:ind w:left="576" w:hanging="576"/>
      <w:jc w:val="center"/>
      <w:outlineLvl w:val="0"/>
    </w:pPr>
    <w:rPr>
      <w:rFonts w:cs="Times New Roman"/>
      <w:b/>
      <w:sz w:val="32"/>
    </w:rPr>
  </w:style>
  <w:style w:type="character" w:customStyle="1" w:styleId="1Char">
    <w:name w:val="样式1 Char"/>
    <w:basedOn w:val="20"/>
    <w:link w:val="12"/>
    <w:uiPriority w:val="99"/>
    <w:locked/>
    <w:rPr>
      <w:rFonts w:ascii="Times New Roman" w:eastAsia="黑体" w:hAnsi="Times New Roman" w:cs="Times New Roman"/>
      <w:b/>
      <w:bCs/>
      <w:sz w:val="32"/>
      <w:szCs w:val="32"/>
    </w:rPr>
  </w:style>
  <w:style w:type="paragraph" w:customStyle="1" w:styleId="25">
    <w:name w:val="样式2"/>
    <w:basedOn w:val="3"/>
    <w:link w:val="2Char"/>
    <w:uiPriority w:val="99"/>
    <w:pPr>
      <w:spacing w:beforeLines="50" w:afterLines="50" w:line="360" w:lineRule="auto"/>
      <w:outlineLvl w:val="1"/>
    </w:pPr>
    <w:rPr>
      <w:rFonts w:eastAsia="黑体"/>
      <w:b w:val="0"/>
      <w:sz w:val="24"/>
    </w:rPr>
  </w:style>
  <w:style w:type="character" w:customStyle="1" w:styleId="2Char">
    <w:name w:val="样式2 Char"/>
    <w:basedOn w:val="30"/>
    <w:link w:val="25"/>
    <w:uiPriority w:val="99"/>
    <w:locked/>
    <w:rPr>
      <w:rFonts w:ascii="Times New Roman" w:eastAsia="黑体" w:hAnsi="Times New Roman" w:cs="Times New Roman"/>
      <w:b w:val="0"/>
      <w:bCs/>
      <w:sz w:val="24"/>
      <w:szCs w:val="32"/>
    </w:rPr>
  </w:style>
  <w:style w:type="paragraph" w:customStyle="1" w:styleId="35">
    <w:name w:val="样式3"/>
    <w:basedOn w:val="25"/>
    <w:link w:val="3Char"/>
    <w:uiPriority w:val="99"/>
    <w:pPr>
      <w:outlineLvl w:val="2"/>
    </w:pPr>
  </w:style>
  <w:style w:type="character" w:customStyle="1" w:styleId="3Char">
    <w:name w:val="样式3 Char"/>
    <w:basedOn w:val="2Char"/>
    <w:link w:val="35"/>
    <w:uiPriority w:val="99"/>
    <w:qFormat/>
    <w:locked/>
    <w:rPr>
      <w:rFonts w:ascii="Times New Roman" w:eastAsia="黑体" w:hAnsi="Times New Roman" w:cs="Times New Roman"/>
      <w:b w:val="0"/>
      <w:bCs/>
      <w:sz w:val="24"/>
      <w:szCs w:val="32"/>
    </w:rPr>
  </w:style>
  <w:style w:type="paragraph" w:customStyle="1" w:styleId="My1">
    <w:name w:val="My1"/>
    <w:basedOn w:val="1"/>
    <w:link w:val="My1Char"/>
    <w:uiPriority w:val="99"/>
    <w:qFormat/>
    <w:pPr>
      <w:widowControl/>
      <w:spacing w:before="500" w:after="500" w:line="480" w:lineRule="auto"/>
      <w:ind w:left="135" w:hangingChars="135" w:hanging="135"/>
    </w:pPr>
    <w:rPr>
      <w:rFonts w:cs="Times New Roman"/>
      <w:b/>
      <w:bCs w:val="0"/>
      <w:szCs w:val="18"/>
    </w:rPr>
  </w:style>
  <w:style w:type="character" w:customStyle="1" w:styleId="My1Char">
    <w:name w:val="My1 Char"/>
    <w:basedOn w:val="10"/>
    <w:link w:val="My1"/>
    <w:uiPriority w:val="99"/>
    <w:locked/>
    <w:rPr>
      <w:rFonts w:ascii="Times New Roman" w:eastAsia="黑体" w:hAnsi="Times New Roman" w:cs="Times New Roman"/>
      <w:b/>
      <w:bCs w:val="0"/>
      <w:kern w:val="44"/>
      <w:sz w:val="32"/>
      <w:szCs w:val="18"/>
    </w:rPr>
  </w:style>
  <w:style w:type="paragraph" w:customStyle="1" w:styleId="My2">
    <w:name w:val="My2"/>
    <w:basedOn w:val="12"/>
    <w:link w:val="My2Char"/>
    <w:uiPriority w:val="99"/>
    <w:qFormat/>
    <w:pPr>
      <w:spacing w:before="160" w:after="160" w:line="420" w:lineRule="auto"/>
      <w:jc w:val="left"/>
      <w:outlineLvl w:val="1"/>
    </w:pPr>
    <w:rPr>
      <w:bCs w:val="0"/>
      <w:sz w:val="24"/>
      <w:szCs w:val="18"/>
    </w:rPr>
  </w:style>
  <w:style w:type="character" w:customStyle="1" w:styleId="My2Char">
    <w:name w:val="My2 Char"/>
    <w:basedOn w:val="1Char"/>
    <w:link w:val="My2"/>
    <w:uiPriority w:val="99"/>
    <w:locked/>
    <w:rPr>
      <w:rFonts w:ascii="Times New Roman" w:eastAsia="黑体" w:hAnsi="Times New Roman" w:cs="Times New Roman"/>
      <w:b/>
      <w:bCs w:val="0"/>
      <w:sz w:val="24"/>
      <w:szCs w:val="18"/>
    </w:rPr>
  </w:style>
  <w:style w:type="paragraph" w:customStyle="1" w:styleId="My3">
    <w:name w:val="My3"/>
    <w:basedOn w:val="35"/>
    <w:link w:val="My3Char"/>
    <w:uiPriority w:val="99"/>
    <w:qFormat/>
    <w:pPr>
      <w:spacing w:before="50" w:after="50"/>
      <w:ind w:left="720" w:hanging="720"/>
    </w:pPr>
  </w:style>
  <w:style w:type="character" w:customStyle="1" w:styleId="My3Char">
    <w:name w:val="My3 Char"/>
    <w:basedOn w:val="3Char"/>
    <w:link w:val="My3"/>
    <w:uiPriority w:val="99"/>
    <w:locked/>
    <w:rPr>
      <w:rFonts w:ascii="Times New Roman" w:eastAsia="黑体" w:hAnsi="Times New Roman" w:cs="Times New Roman"/>
      <w:b w:val="0"/>
      <w:bCs/>
      <w:sz w:val="24"/>
      <w:szCs w:val="32"/>
    </w:rPr>
  </w:style>
  <w:style w:type="paragraph" w:customStyle="1" w:styleId="afff5">
    <w:name w:val="表格"/>
    <w:basedOn w:val="a0"/>
    <w:uiPriority w:val="99"/>
    <w:qFormat/>
    <w:pPr>
      <w:widowControl/>
      <w:spacing w:before="80" w:after="80"/>
      <w:jc w:val="left"/>
    </w:pPr>
    <w:rPr>
      <w:rFonts w:cs="Times New Roman"/>
      <w:szCs w:val="18"/>
    </w:rPr>
  </w:style>
  <w:style w:type="character" w:customStyle="1" w:styleId="ab">
    <w:name w:val="批注文字 字符"/>
    <w:basedOn w:val="a1"/>
    <w:link w:val="aa"/>
    <w:rPr>
      <w:rFonts w:ascii="Times New Roman" w:eastAsia="宋体" w:hAnsi="Times New Roman" w:cs="Times New Roman"/>
      <w:sz w:val="24"/>
    </w:rPr>
  </w:style>
  <w:style w:type="character" w:customStyle="1" w:styleId="13">
    <w:name w:val="批注文字 字符1"/>
    <w:basedOn w:val="a1"/>
    <w:uiPriority w:val="99"/>
    <w:semiHidden/>
    <w:rPr>
      <w:rFonts w:eastAsia="宋体"/>
      <w:sz w:val="24"/>
    </w:rPr>
  </w:style>
  <w:style w:type="character" w:customStyle="1" w:styleId="longtext1">
    <w:name w:val="long_text1"/>
    <w:basedOn w:val="a1"/>
    <w:rPr>
      <w:sz w:val="20"/>
      <w:szCs w:val="20"/>
    </w:rPr>
  </w:style>
  <w:style w:type="character" w:styleId="afff6">
    <w:name w:val="Placeholder Text"/>
    <w:basedOn w:val="a1"/>
    <w:uiPriority w:val="99"/>
    <w:semiHidden/>
    <w:rPr>
      <w:color w:val="808080"/>
    </w:rPr>
  </w:style>
  <w:style w:type="character" w:customStyle="1" w:styleId="a5">
    <w:name w:val="正文缩进 字符"/>
    <w:basedOn w:val="a1"/>
    <w:link w:val="a4"/>
    <w:locked/>
    <w:rPr>
      <w:rFonts w:ascii="Times New Roman" w:eastAsia="宋体" w:hAnsi="Times New Roman" w:cs="Times New Roman"/>
      <w:sz w:val="24"/>
      <w:szCs w:val="18"/>
    </w:rPr>
  </w:style>
  <w:style w:type="character" w:customStyle="1" w:styleId="Char">
    <w:name w:val="标题没标号 Char"/>
    <w:basedOn w:val="10"/>
    <w:link w:val="afff7"/>
    <w:locked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fff7">
    <w:name w:val="标题没标号"/>
    <w:basedOn w:val="1"/>
    <w:link w:val="Char"/>
    <w:pPr>
      <w:widowControl/>
      <w:spacing w:before="500" w:after="500" w:line="480" w:lineRule="auto"/>
    </w:pPr>
  </w:style>
  <w:style w:type="character" w:customStyle="1" w:styleId="14">
    <w:name w:val="访问过的超链接1"/>
    <w:basedOn w:val="a1"/>
    <w:uiPriority w:val="99"/>
    <w:semiHidden/>
    <w:unhideWhenUsed/>
    <w:rPr>
      <w:color w:val="800080"/>
      <w:u w:val="single"/>
    </w:rPr>
  </w:style>
  <w:style w:type="character" w:customStyle="1" w:styleId="af1">
    <w:name w:val="日期 字符"/>
    <w:basedOn w:val="a1"/>
    <w:link w:val="af0"/>
    <w:rPr>
      <w:rFonts w:ascii="Times New Roman" w:eastAsia="宋体" w:hAnsi="Times New Roman" w:cs="Times New Roman"/>
      <w:sz w:val="24"/>
    </w:rPr>
  </w:style>
  <w:style w:type="character" w:customStyle="1" w:styleId="af3">
    <w:name w:val="尾注文本 字符"/>
    <w:basedOn w:val="a1"/>
    <w:link w:val="af2"/>
    <w:rPr>
      <w:rFonts w:ascii="Times New Roman" w:eastAsia="宋体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a1"/>
  </w:style>
  <w:style w:type="character" w:customStyle="1" w:styleId="reference-accessdate">
    <w:name w:val="reference-accessdate"/>
    <w:basedOn w:val="a1"/>
  </w:style>
  <w:style w:type="character" w:customStyle="1" w:styleId="apple-style-span">
    <w:name w:val="apple-style-span"/>
    <w:basedOn w:val="a1"/>
  </w:style>
  <w:style w:type="character" w:customStyle="1" w:styleId="hps">
    <w:name w:val="hps"/>
    <w:basedOn w:val="a1"/>
  </w:style>
  <w:style w:type="character" w:customStyle="1" w:styleId="af">
    <w:name w:val="正文文本缩进 字符"/>
    <w:basedOn w:val="a1"/>
    <w:link w:val="ae"/>
    <w:rPr>
      <w:rFonts w:ascii="Times New Roman" w:eastAsia="宋体" w:hAnsi="Times New Roman" w:cs="Times New Roman"/>
      <w:sz w:val="24"/>
    </w:rPr>
  </w:style>
  <w:style w:type="paragraph" w:styleId="afff8">
    <w:name w:val="No Spacing"/>
    <w:uiPriority w:val="1"/>
    <w:qFormat/>
    <w:rPr>
      <w:rFonts w:ascii="Times New Roman" w:eastAsia="宋体" w:hAnsi="Times New Roman" w:cs="Times New Roman"/>
      <w:kern w:val="2"/>
      <w:sz w:val="24"/>
      <w:szCs w:val="22"/>
    </w:rPr>
  </w:style>
  <w:style w:type="paragraph" w:customStyle="1" w:styleId="afff9">
    <w:name w:val="论文正文"/>
    <w:basedOn w:val="a0"/>
    <w:link w:val="afffa"/>
    <w:qFormat/>
    <w:pPr>
      <w:ind w:firstLineChars="200" w:firstLine="200"/>
    </w:pPr>
    <w:rPr>
      <w:rFonts w:cs="Times New Roman"/>
      <w:szCs w:val="24"/>
    </w:rPr>
  </w:style>
  <w:style w:type="character" w:customStyle="1" w:styleId="610">
    <w:name w:val="标题 6 字符1"/>
    <w:basedOn w:val="a1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f1">
    <w:name w:val="批注主题 字符"/>
    <w:basedOn w:val="ab"/>
    <w:link w:val="aff0"/>
    <w:rPr>
      <w:rFonts w:ascii="Times New Roman" w:eastAsia="宋体" w:hAnsi="Times New Roman" w:cs="Times New Roman"/>
      <w:b/>
      <w:bCs/>
      <w:sz w:val="24"/>
    </w:rPr>
  </w:style>
  <w:style w:type="paragraph" w:customStyle="1" w:styleId="afffb">
    <w:name w:val="中英摘要标题"/>
    <w:basedOn w:val="a0"/>
    <w:link w:val="afffc"/>
    <w:qFormat/>
    <w:pPr>
      <w:pageBreakBefore/>
      <w:widowControl/>
      <w:spacing w:afterLines="50" w:after="50"/>
      <w:jc w:val="center"/>
    </w:pPr>
    <w:rPr>
      <w:rFonts w:eastAsia="黑体" w:cs="Times New Roman"/>
      <w:sz w:val="30"/>
      <w:szCs w:val="30"/>
    </w:rPr>
  </w:style>
  <w:style w:type="paragraph" w:customStyle="1" w:styleId="afffd">
    <w:name w:val="目录一级"/>
    <w:basedOn w:val="TOC1"/>
    <w:link w:val="afffe"/>
  </w:style>
  <w:style w:type="character" w:customStyle="1" w:styleId="afffc">
    <w:name w:val="中英摘要标题 字符"/>
    <w:basedOn w:val="a1"/>
    <w:link w:val="afffb"/>
    <w:rPr>
      <w:rFonts w:ascii="Times New Roman" w:eastAsia="黑体" w:hAnsi="Times New Roman" w:cs="Times New Roman"/>
      <w:sz w:val="30"/>
      <w:szCs w:val="30"/>
    </w:rPr>
  </w:style>
  <w:style w:type="character" w:customStyle="1" w:styleId="TOC10">
    <w:name w:val="TOC 1 字符"/>
    <w:basedOn w:val="a1"/>
    <w:link w:val="TOC1"/>
    <w:uiPriority w:val="39"/>
    <w:rPr>
      <w:rFonts w:ascii="黑体" w:eastAsia="黑体" w:hAnsi="黑体" w:cs="Times New Roman"/>
      <w:sz w:val="24"/>
    </w:rPr>
  </w:style>
  <w:style w:type="character" w:customStyle="1" w:styleId="afffe">
    <w:name w:val="目录一级 字符"/>
    <w:basedOn w:val="TOC10"/>
    <w:link w:val="afffd"/>
    <w:rPr>
      <w:rFonts w:ascii="Times New Roman" w:eastAsia="黑体" w:hAnsi="Times New Roman" w:cs="Times New Roman"/>
      <w:sz w:val="24"/>
    </w:rPr>
  </w:style>
  <w:style w:type="paragraph" w:customStyle="1" w:styleId="affff">
    <w:name w:val="图片"/>
    <w:basedOn w:val="a0"/>
    <w:link w:val="affff0"/>
    <w:qFormat/>
    <w:pPr>
      <w:keepNext/>
      <w:keepLines/>
      <w:widowControl/>
      <w:jc w:val="center"/>
    </w:pPr>
    <w:rPr>
      <w:sz w:val="21"/>
    </w:rPr>
  </w:style>
  <w:style w:type="paragraph" w:customStyle="1" w:styleId="affff1">
    <w:name w:val="摘要署名"/>
    <w:basedOn w:val="a0"/>
    <w:link w:val="affff2"/>
    <w:qFormat/>
    <w:pPr>
      <w:widowControl/>
      <w:wordWrap w:val="0"/>
      <w:ind w:right="238"/>
      <w:jc w:val="right"/>
    </w:pPr>
    <w:rPr>
      <w:rFonts w:cs="Times New Roman"/>
      <w:szCs w:val="24"/>
    </w:rPr>
  </w:style>
  <w:style w:type="character" w:customStyle="1" w:styleId="affff0">
    <w:name w:val="图片 字符"/>
    <w:basedOn w:val="a1"/>
    <w:link w:val="affff"/>
    <w:rPr>
      <w:rFonts w:ascii="Times New Roman" w:eastAsia="宋体" w:hAnsi="Times New Roman"/>
    </w:rPr>
  </w:style>
  <w:style w:type="paragraph" w:customStyle="1" w:styleId="affff3">
    <w:name w:val="图注"/>
    <w:basedOn w:val="affff"/>
    <w:link w:val="affff4"/>
    <w:qFormat/>
    <w:rPr>
      <w:sz w:val="18"/>
    </w:rPr>
  </w:style>
  <w:style w:type="character" w:customStyle="1" w:styleId="affff2">
    <w:name w:val="摘要署名 字符"/>
    <w:basedOn w:val="a1"/>
    <w:link w:val="affff1"/>
    <w:rPr>
      <w:rFonts w:ascii="Times New Roman" w:eastAsia="宋体" w:hAnsi="Times New Roman" w:cs="Times New Roman"/>
      <w:sz w:val="24"/>
      <w:szCs w:val="24"/>
    </w:rPr>
  </w:style>
  <w:style w:type="character" w:customStyle="1" w:styleId="affff4">
    <w:name w:val="图注 字符"/>
    <w:basedOn w:val="affff0"/>
    <w:link w:val="affff3"/>
    <w:rPr>
      <w:rFonts w:ascii="Times New Roman" w:eastAsia="宋体" w:hAnsi="Times New Roman"/>
      <w:sz w:val="18"/>
    </w:rPr>
  </w:style>
  <w:style w:type="paragraph" w:customStyle="1" w:styleId="affff5">
    <w:name w:val="摘要正文"/>
    <w:basedOn w:val="a0"/>
    <w:link w:val="affff6"/>
    <w:qFormat/>
    <w:pPr>
      <w:widowControl/>
      <w:ind w:firstLineChars="200" w:firstLine="200"/>
      <w:jc w:val="left"/>
    </w:pPr>
    <w:rPr>
      <w:rFonts w:cs="Times New Roman"/>
    </w:rPr>
  </w:style>
  <w:style w:type="paragraph" w:customStyle="1" w:styleId="a">
    <w:name w:val="参考文献"/>
    <w:basedOn w:val="a0"/>
    <w:link w:val="affff7"/>
    <w:qFormat/>
    <w:pPr>
      <w:widowControl/>
      <w:numPr>
        <w:numId w:val="2"/>
      </w:numPr>
    </w:pPr>
    <w:rPr>
      <w:rFonts w:cs="Times New Roman"/>
      <w:kern w:val="0"/>
      <w:szCs w:val="24"/>
    </w:rPr>
  </w:style>
  <w:style w:type="character" w:customStyle="1" w:styleId="affff6">
    <w:name w:val="摘要正文 字符"/>
    <w:basedOn w:val="a1"/>
    <w:link w:val="affff5"/>
    <w:rPr>
      <w:rFonts w:ascii="Times New Roman" w:eastAsia="宋体" w:hAnsi="Times New Roman" w:cs="Times New Roman"/>
      <w:sz w:val="24"/>
    </w:rPr>
  </w:style>
  <w:style w:type="character" w:customStyle="1" w:styleId="affff7">
    <w:name w:val="参考文献 字符"/>
    <w:basedOn w:val="a1"/>
    <w:link w:val="a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">
    <w:name w:val="章标题-无编号"/>
    <w:basedOn w:val="1"/>
    <w:link w:val="-0"/>
    <w:qFormat/>
    <w:pPr>
      <w:numPr>
        <w:numId w:val="0"/>
      </w:numPr>
    </w:pPr>
  </w:style>
  <w:style w:type="paragraph" w:customStyle="1" w:styleId="affff8">
    <w:name w:val="图题"/>
    <w:basedOn w:val="affff"/>
    <w:link w:val="affff9"/>
    <w:qFormat/>
    <w:pPr>
      <w:keepNext w:val="0"/>
    </w:pPr>
  </w:style>
  <w:style w:type="character" w:customStyle="1" w:styleId="-0">
    <w:name w:val="章标题-无编号 字符"/>
    <w:basedOn w:val="10"/>
    <w:link w:val="-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ffffa">
    <w:name w:val="表题"/>
    <w:basedOn w:val="affff"/>
    <w:link w:val="affffb"/>
    <w:qFormat/>
    <w:rPr>
      <w:rFonts w:eastAsia="黑体"/>
      <w:b/>
    </w:rPr>
  </w:style>
  <w:style w:type="character" w:customStyle="1" w:styleId="affff9">
    <w:name w:val="图题 字符"/>
    <w:basedOn w:val="affff0"/>
    <w:link w:val="affff8"/>
    <w:rPr>
      <w:rFonts w:ascii="Times New Roman" w:eastAsia="宋体" w:hAnsi="Times New Roman"/>
    </w:rPr>
  </w:style>
  <w:style w:type="paragraph" w:customStyle="1" w:styleId="affffc">
    <w:name w:val="表格文"/>
    <w:basedOn w:val="affffa"/>
    <w:link w:val="affffd"/>
    <w:qFormat/>
    <w:pPr>
      <w:keepNext w:val="0"/>
      <w:keepLines w:val="0"/>
      <w:spacing w:line="240" w:lineRule="auto"/>
    </w:pPr>
    <w:rPr>
      <w:rFonts w:eastAsia="宋体"/>
      <w:b w:val="0"/>
    </w:rPr>
  </w:style>
  <w:style w:type="character" w:customStyle="1" w:styleId="affffb">
    <w:name w:val="表题 字符"/>
    <w:basedOn w:val="affff0"/>
    <w:link w:val="affffa"/>
    <w:rPr>
      <w:rFonts w:ascii="Times New Roman" w:eastAsia="黑体" w:hAnsi="Times New Roman"/>
      <w:b/>
    </w:rPr>
  </w:style>
  <w:style w:type="table" w:customStyle="1" w:styleId="affffe">
    <w:name w:val="表样"/>
    <w:basedOn w:val="a2"/>
    <w:uiPriority w:val="99"/>
    <w:rPr>
      <w:rFonts w:ascii="Times New Roman" w:eastAsia="宋体" w:hAnsi="Times New Roman"/>
    </w:rPr>
    <w:tblPr>
      <w:tblBorders>
        <w:insideH w:val="single" w:sz="8" w:space="0" w:color="auto"/>
        <w:insideV w:val="single" w:sz="8" w:space="0" w:color="auto"/>
      </w:tblBorders>
    </w:tblPr>
    <w:tblStylePr w:type="firstRow"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bottom w:val="single" w:sz="12" w:space="0" w:color="auto"/>
        </w:tcBorders>
      </w:tcPr>
    </w:tblStylePr>
  </w:style>
  <w:style w:type="character" w:customStyle="1" w:styleId="affffd">
    <w:name w:val="表格文 字符"/>
    <w:basedOn w:val="affffb"/>
    <w:link w:val="affffc"/>
    <w:rPr>
      <w:rFonts w:ascii="Times New Roman" w:eastAsia="宋体" w:hAnsi="Times New Roman"/>
      <w:b w:val="0"/>
    </w:rPr>
  </w:style>
  <w:style w:type="paragraph" w:customStyle="1" w:styleId="afffff">
    <w:name w:val="文献引用"/>
    <w:basedOn w:val="afff9"/>
    <w:link w:val="afffff0"/>
    <w:qFormat/>
    <w:pPr>
      <w:ind w:firstLine="480"/>
    </w:pPr>
    <w:rPr>
      <w:vertAlign w:val="superscript"/>
    </w:rPr>
  </w:style>
  <w:style w:type="character" w:customStyle="1" w:styleId="afffa">
    <w:name w:val="论文正文 字符"/>
    <w:basedOn w:val="a1"/>
    <w:link w:val="afff9"/>
    <w:rPr>
      <w:rFonts w:ascii="Times New Roman" w:eastAsia="宋体" w:hAnsi="Times New Roman" w:cs="Times New Roman"/>
      <w:sz w:val="24"/>
      <w:szCs w:val="24"/>
    </w:rPr>
  </w:style>
  <w:style w:type="character" w:customStyle="1" w:styleId="afffff0">
    <w:name w:val="文献引用 字符"/>
    <w:basedOn w:val="afffa"/>
    <w:link w:val="afffff"/>
    <w:rPr>
      <w:rFonts w:ascii="Times New Roman" w:eastAsia="宋体" w:hAnsi="Times New Roman" w:cs="Times New Roman"/>
      <w:sz w:val="24"/>
      <w:szCs w:val="24"/>
      <w:vertAlign w:val="superscript"/>
    </w:rPr>
  </w:style>
  <w:style w:type="character" w:customStyle="1" w:styleId="databold1">
    <w:name w:val="data_bold1"/>
    <w:rPr>
      <w:b/>
      <w:bCs/>
    </w:rPr>
  </w:style>
  <w:style w:type="character" w:customStyle="1" w:styleId="15">
    <w:name w:val="页脚 字符1"/>
    <w:basedOn w:val="a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6">
    <w:name w:val="页眉 字符1"/>
    <w:basedOn w:val="a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textbold">
    <w:name w:val="textbold"/>
    <w:basedOn w:val="a1"/>
  </w:style>
  <w:style w:type="character" w:customStyle="1" w:styleId="text">
    <w:name w:val="text"/>
    <w:basedOn w:val="a1"/>
  </w:style>
  <w:style w:type="character" w:customStyle="1" w:styleId="afd">
    <w:name w:val="普通(网站) 字符"/>
    <w:basedOn w:val="a1"/>
    <w:link w:val="afc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HeadExperimental">
    <w:name w:val="Head Experimental"/>
    <w:basedOn w:val="a0"/>
    <w:pPr>
      <w:widowControl/>
      <w:numPr>
        <w:numId w:val="3"/>
      </w:numPr>
      <w:ind w:firstLineChars="200" w:firstLine="200"/>
    </w:pPr>
    <w:rPr>
      <w:rFonts w:eastAsia="MS Mincho" w:cs="Times New Roman"/>
      <w:iCs/>
      <w:kern w:val="0"/>
      <w:sz w:val="28"/>
      <w:szCs w:val="24"/>
      <w:lang w:eastAsia="ja-JP"/>
    </w:rPr>
  </w:style>
  <w:style w:type="paragraph" w:customStyle="1" w:styleId="Maintext">
    <w:name w:val="Main text"/>
    <w:basedOn w:val="a0"/>
    <w:pPr>
      <w:ind w:firstLineChars="200" w:firstLine="200"/>
    </w:pPr>
    <w:rPr>
      <w:rFonts w:ascii="宋体" w:hAnsi="Comic Sans MS" w:cs="Times New Roman"/>
      <w:kern w:val="0"/>
      <w:szCs w:val="24"/>
    </w:rPr>
  </w:style>
  <w:style w:type="character" w:customStyle="1" w:styleId="24">
    <w:name w:val="正文文本 2 字符"/>
    <w:basedOn w:val="a1"/>
    <w:link w:val="23"/>
    <w:rPr>
      <w:rFonts w:ascii="宋体" w:eastAsia="宋体" w:hAnsi="宋体" w:cs="Times New Roman"/>
      <w:color w:val="000000"/>
      <w:kern w:val="0"/>
      <w:sz w:val="24"/>
      <w:szCs w:val="20"/>
    </w:rPr>
  </w:style>
  <w:style w:type="character" w:customStyle="1" w:styleId="32">
    <w:name w:val="正文文本 3 字符"/>
    <w:basedOn w:val="a1"/>
    <w:link w:val="31"/>
    <w:rPr>
      <w:rFonts w:ascii="Comic Sans MS" w:eastAsia="宋体" w:hAnsi="Comic Sans MS" w:cs="Times New Roman"/>
      <w:color w:val="FF0000"/>
      <w:kern w:val="0"/>
      <w:sz w:val="24"/>
      <w:szCs w:val="24"/>
    </w:rPr>
  </w:style>
  <w:style w:type="paragraph" w:customStyle="1" w:styleId="Legend">
    <w:name w:val="Legend"/>
    <w:basedOn w:val="a0"/>
    <w:pPr>
      <w:widowControl/>
      <w:ind w:firstLineChars="200" w:firstLine="480"/>
    </w:pPr>
    <w:rPr>
      <w:rFonts w:cs="Times New Roman"/>
      <w:kern w:val="0"/>
      <w:szCs w:val="24"/>
    </w:rPr>
  </w:style>
  <w:style w:type="character" w:customStyle="1" w:styleId="34">
    <w:name w:val="正文文本缩进 3 字符"/>
    <w:basedOn w:val="a1"/>
    <w:link w:val="33"/>
    <w:rPr>
      <w:rFonts w:ascii="Times New Roman" w:eastAsia="宋体" w:hAnsi="Times New Roman" w:cs="Times New Roman"/>
      <w:sz w:val="16"/>
      <w:szCs w:val="16"/>
    </w:rPr>
  </w:style>
  <w:style w:type="character" w:customStyle="1" w:styleId="a7">
    <w:name w:val="题注 字符"/>
    <w:link w:val="a6"/>
    <w:rPr>
      <w:rFonts w:ascii="Cambria" w:eastAsia="黑体" w:hAnsi="Cambria" w:cs="Times New Roman"/>
      <w:sz w:val="20"/>
      <w:szCs w:val="20"/>
    </w:rPr>
  </w:style>
  <w:style w:type="paragraph" w:customStyle="1" w:styleId="CharCharCharChar">
    <w:name w:val="Char Char Char Char"/>
    <w:basedOn w:val="a0"/>
    <w:pPr>
      <w:widowControl/>
      <w:snapToGrid w:val="0"/>
      <w:spacing w:after="160" w:line="300" w:lineRule="auto"/>
      <w:ind w:firstLineChars="200" w:firstLine="200"/>
      <w:jc w:val="left"/>
    </w:pPr>
    <w:rPr>
      <w:rFonts w:ascii="仿宋_GB2312" w:eastAsia="仿宋_GB2312" w:hAnsi="Verdana" w:cs="Times New Roman"/>
      <w:b/>
      <w:kern w:val="0"/>
      <w:sz w:val="28"/>
      <w:szCs w:val="28"/>
      <w:lang w:eastAsia="en-US"/>
    </w:rPr>
  </w:style>
  <w:style w:type="table" w:customStyle="1" w:styleId="17">
    <w:name w:val="网格型1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标题 字符1"/>
    <w:basedOn w:val="a1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1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shorttext">
    <w:name w:val="short_text"/>
  </w:style>
  <w:style w:type="character" w:customStyle="1" w:styleId="alt-edited1">
    <w:name w:val="alt-edited1"/>
    <w:rPr>
      <w:color w:val="4D90F0"/>
    </w:rPr>
  </w:style>
  <w:style w:type="paragraph" w:customStyle="1" w:styleId="CharCharCharChar1">
    <w:name w:val="Char Char Char Char1"/>
    <w:basedOn w:val="a0"/>
    <w:pPr>
      <w:widowControl/>
      <w:snapToGrid w:val="0"/>
      <w:spacing w:after="160" w:line="300" w:lineRule="auto"/>
      <w:ind w:firstLineChars="200" w:firstLine="200"/>
      <w:jc w:val="left"/>
    </w:pPr>
    <w:rPr>
      <w:rFonts w:ascii="仿宋_GB2312" w:eastAsia="仿宋_GB2312" w:hAnsi="Verdana" w:cs="Times New Roman"/>
      <w:b/>
      <w:kern w:val="0"/>
      <w:sz w:val="28"/>
      <w:szCs w:val="28"/>
      <w:lang w:eastAsia="en-US"/>
    </w:rPr>
  </w:style>
  <w:style w:type="table" w:customStyle="1" w:styleId="19">
    <w:name w:val="浅色底纹1"/>
    <w:basedOn w:val="a2"/>
    <w:uiPriority w:val="60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fb">
    <w:name w:val="脚注文本 字符"/>
    <w:basedOn w:val="a1"/>
    <w:link w:val="afa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211">
    <w:name w:val="无格式表格 21"/>
    <w:basedOn w:val="a2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ndNoteBibliographyTitle">
    <w:name w:val="EndNote Bibliography Title"/>
    <w:basedOn w:val="a0"/>
    <w:link w:val="EndNoteBibliographyTitle0"/>
    <w:pPr>
      <w:ind w:firstLineChars="200" w:firstLine="200"/>
      <w:jc w:val="center"/>
    </w:pPr>
    <w:rPr>
      <w:rFonts w:cs="Times New Roman"/>
      <w:szCs w:val="24"/>
    </w:rPr>
  </w:style>
  <w:style w:type="character" w:customStyle="1" w:styleId="EndNoteBibliographyTitle0">
    <w:name w:val="EndNote Bibliography Title 字符"/>
    <w:basedOn w:val="a1"/>
    <w:link w:val="EndNoteBibliographyTitle"/>
    <w:rPr>
      <w:rFonts w:ascii="Times New Roman" w:eastAsia="宋体" w:hAnsi="Times New Roman" w:cs="Times New Roman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pPr>
      <w:spacing w:line="240" w:lineRule="auto"/>
      <w:ind w:firstLineChars="200" w:firstLine="200"/>
    </w:pPr>
    <w:rPr>
      <w:rFonts w:cs="Times New Roman"/>
      <w:szCs w:val="24"/>
    </w:rPr>
  </w:style>
  <w:style w:type="character" w:customStyle="1" w:styleId="EndNoteBibliography0">
    <w:name w:val="EndNote Bibliography 字符"/>
    <w:basedOn w:val="a1"/>
    <w:link w:val="EndNoteBibliography"/>
    <w:rPr>
      <w:rFonts w:ascii="Times New Roman" w:eastAsia="宋体" w:hAnsi="Times New Roman" w:cs="Times New Roman"/>
      <w:sz w:val="24"/>
      <w:szCs w:val="24"/>
    </w:rPr>
  </w:style>
  <w:style w:type="table" w:customStyle="1" w:styleId="26">
    <w:name w:val="网格型2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2">
    <w:name w:val="列表段落 字符"/>
    <w:link w:val="afff1"/>
    <w:uiPriority w:val="1"/>
    <w:rPr>
      <w:rFonts w:ascii="Times New Roman" w:eastAsia="宋体" w:hAnsi="Times New Roman" w:cs="Times New Roman"/>
      <w:sz w:val="24"/>
    </w:rPr>
  </w:style>
  <w:style w:type="character" w:customStyle="1" w:styleId="cit-pagerange">
    <w:name w:val="cit-pagerange"/>
  </w:style>
  <w:style w:type="character" w:customStyle="1" w:styleId="1a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tgt">
    <w:name w:val="tgt"/>
    <w:basedOn w:val="a1"/>
  </w:style>
  <w:style w:type="paragraph" w:customStyle="1" w:styleId="TableParagraph">
    <w:name w:val="Table Paragraph"/>
    <w:basedOn w:val="a0"/>
    <w:uiPriority w:val="1"/>
    <w:qFormat/>
    <w:pPr>
      <w:autoSpaceDE w:val="0"/>
      <w:autoSpaceDN w:val="0"/>
      <w:adjustRightInd w:val="0"/>
      <w:spacing w:line="240" w:lineRule="auto"/>
      <w:jc w:val="left"/>
    </w:pPr>
    <w:rPr>
      <w:rFonts w:eastAsiaTheme="minorEastAsia" w:cs="Times New Roman"/>
      <w:kern w:val="0"/>
      <w:szCs w:val="24"/>
    </w:rPr>
  </w:style>
  <w:style w:type="paragraph" w:customStyle="1" w:styleId="tgt0">
    <w:name w:val="_tgt"/>
    <w:basedOn w:val="a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transsent">
    <w:name w:val="transsent"/>
    <w:basedOn w:val="a1"/>
  </w:style>
  <w:style w:type="character" w:customStyle="1" w:styleId="tgt1">
    <w:name w:val="tgt1"/>
    <w:basedOn w:val="a1"/>
  </w:style>
  <w:style w:type="character" w:customStyle="1" w:styleId="cit-title">
    <w:name w:val="cit-title"/>
    <w:basedOn w:val="a1"/>
  </w:style>
  <w:style w:type="character" w:customStyle="1" w:styleId="cit-year-info">
    <w:name w:val="cit-year-info"/>
    <w:basedOn w:val="a1"/>
  </w:style>
  <w:style w:type="character" w:customStyle="1" w:styleId="cit-volume">
    <w:name w:val="cit-volume"/>
    <w:basedOn w:val="a1"/>
  </w:style>
  <w:style w:type="character" w:customStyle="1" w:styleId="cit-issue">
    <w:name w:val="cit-issue"/>
    <w:basedOn w:val="a1"/>
  </w:style>
  <w:style w:type="character" w:customStyle="1" w:styleId="label">
    <w:name w:val="label"/>
    <w:basedOn w:val="a1"/>
  </w:style>
  <w:style w:type="character" w:customStyle="1" w:styleId="databold">
    <w:name w:val="data_bold"/>
    <w:basedOn w:val="a1"/>
  </w:style>
  <w:style w:type="character" w:customStyle="1" w:styleId="skip">
    <w:name w:val="skip"/>
    <w:basedOn w:val="a1"/>
  </w:style>
  <w:style w:type="character" w:customStyle="1" w:styleId="author-ref">
    <w:name w:val="author-ref"/>
    <w:basedOn w:val="a1"/>
  </w:style>
  <w:style w:type="character" w:customStyle="1" w:styleId="articleauthor-link">
    <w:name w:val="article__author-link"/>
    <w:basedOn w:val="a1"/>
  </w:style>
  <w:style w:type="character" w:customStyle="1" w:styleId="comma-separator">
    <w:name w:val="comma-separator"/>
    <w:basedOn w:val="a1"/>
  </w:style>
  <w:style w:type="character" w:customStyle="1" w:styleId="hlfld-contribauthor">
    <w:name w:val="hlfld-contribauthor"/>
    <w:basedOn w:val="a1"/>
  </w:style>
  <w:style w:type="paragraph" w:customStyle="1" w:styleId="volume-issue">
    <w:name w:val="volume-issue"/>
    <w:basedOn w:val="a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val">
    <w:name w:val="val"/>
    <w:basedOn w:val="a1"/>
  </w:style>
  <w:style w:type="character" w:customStyle="1" w:styleId="u-visually-hidden">
    <w:name w:val="u-visually-hidden"/>
    <w:basedOn w:val="a1"/>
  </w:style>
  <w:style w:type="character" w:customStyle="1" w:styleId="metadata--author">
    <w:name w:val="metadata--author"/>
    <w:basedOn w:val="a1"/>
  </w:style>
  <w:style w:type="character" w:customStyle="1" w:styleId="metadata--author-name">
    <w:name w:val="metadata--author-name"/>
    <w:basedOn w:val="a1"/>
  </w:style>
  <w:style w:type="paragraph" w:styleId="afffff1">
    <w:name w:val="Revision"/>
    <w:hidden/>
    <w:uiPriority w:val="99"/>
    <w:semiHidden/>
    <w:rsid w:val="002C1C01"/>
    <w:rPr>
      <w:rFonts w:ascii="Times New Roman" w:eastAsia="宋体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225590-AD9E-47D4-8C2A-C773D61A9B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Kelmory Wei</dc:creator>
  <cp:lastModifiedBy>Hua Guangbin</cp:lastModifiedBy>
  <cp:revision>215</cp:revision>
  <cp:lastPrinted>2022-05-29T09:46:00Z</cp:lastPrinted>
  <dcterms:created xsi:type="dcterms:W3CDTF">2019-05-21T07:52:00Z</dcterms:created>
  <dcterms:modified xsi:type="dcterms:W3CDTF">2022-05-29T14:18:00Z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9B83E1C83C3345BB889453770B1D763B</vt:lpwstr>
  </property>
</Properties>
</file>